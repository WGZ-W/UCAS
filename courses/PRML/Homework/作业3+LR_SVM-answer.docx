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A70" w14:textId="5F742AE5" w:rsidR="001445AD" w:rsidRPr="00DB2C65" w:rsidRDefault="001445AD" w:rsidP="00633DAD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作业</w:t>
      </w:r>
      <w:r w:rsidRPr="00DB2C65">
        <w:rPr>
          <w:rFonts w:ascii="Times New Roman" w:eastAsia="宋体" w:hAnsi="Times New Roman" w:cs="Times New Roman"/>
          <w:sz w:val="21"/>
          <w:szCs w:val="21"/>
        </w:rPr>
        <w:t>4  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回归、</w:t>
      </w:r>
      <w:r w:rsidRPr="00DB2C65">
        <w:rPr>
          <w:rFonts w:ascii="Times New Roman" w:eastAsia="宋体" w:hAnsi="Times New Roman" w:cs="Times New Roman"/>
          <w:sz w:val="21"/>
          <w:szCs w:val="21"/>
        </w:rPr>
        <w:t>SVM</w:t>
      </w:r>
      <w:r w:rsidR="002927C6">
        <w:rPr>
          <w:rFonts w:ascii="Times New Roman" w:eastAsia="宋体" w:hAnsi="Times New Roman" w:cs="Times New Roman" w:hint="eastAsia"/>
          <w:sz w:val="21"/>
          <w:szCs w:val="21"/>
        </w:rPr>
        <w:t>、统计学习理论</w:t>
      </w:r>
    </w:p>
    <w:p w14:paraId="210ED19B" w14:textId="45EDCAD6" w:rsidR="001445AD" w:rsidRPr="00DB2C65" w:rsidRDefault="001445AD" w:rsidP="00633DAD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作业提交截止日期：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11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月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29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日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 xml:space="preserve"> 23:55</w:t>
      </w:r>
    </w:p>
    <w:p w14:paraId="508BF5C2" w14:textId="77777777" w:rsidR="001445AD" w:rsidRPr="00DB2C65" w:rsidRDefault="001445AD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6EE57FA2" w14:textId="4473F605" w:rsidR="001445AD" w:rsidRPr="00DB2C65" w:rsidRDefault="001445AD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给定如下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个输入特征的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个样本，采用</w:t>
      </w:r>
      <w:r w:rsidRPr="00DB2C65">
        <w:rPr>
          <w:rFonts w:ascii="Times New Roman" w:eastAsia="宋体" w:hAnsi="Times New Roman" w:cs="Times New Roman"/>
          <w:sz w:val="21"/>
          <w:szCs w:val="21"/>
        </w:rPr>
        <w:t>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回归，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850"/>
        <w:gridCol w:w="709"/>
        <w:gridCol w:w="1134"/>
      </w:tblGrid>
      <w:tr w:rsidR="001445AD" w:rsidRPr="00DB2C65" w14:paraId="67C464A0" w14:textId="25F41CEA" w:rsidTr="0014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958DB6" w14:textId="086FCDB1" w:rsidR="001445AD" w:rsidRPr="00DB2C65" w:rsidRDefault="001445AD" w:rsidP="00633DAD">
            <w:pPr>
              <w:rPr>
                <w:w w:val="105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A4420" w14:textId="20C0CF7F" w:rsidR="001445AD" w:rsidRPr="00DB2C65" w:rsidRDefault="00A236FB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05"/>
                <w:kern w:val="2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C70F45" w14:textId="4A8087A4" w:rsidR="001445AD" w:rsidRPr="00DB2C65" w:rsidRDefault="00A236FB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2655629" w14:textId="7A6AA9A6" w:rsidR="001445AD" w:rsidRPr="00DB2C65" w:rsidRDefault="00A236FB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43D6EBA" w14:textId="019FEDA7" w:rsidR="001445AD" w:rsidRPr="00DB2C65" w:rsidRDefault="00A236FB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1060FF5" w14:textId="35C3434E" w:rsidR="001445AD" w:rsidRPr="00DB2C65" w:rsidRDefault="001445AD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05"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w w:val="105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1445AD" w:rsidRPr="00DB2C65" w14:paraId="7F67A122" w14:textId="009EE068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5548A1" w14:textId="0454C552" w:rsidR="001445AD" w:rsidRPr="00DB2C65" w:rsidRDefault="001445AD" w:rsidP="00633DAD">
            <w:pPr>
              <w:rPr>
                <w:b w:val="0"/>
                <w:bCs w:val="0"/>
                <w:iCs/>
                <w:w w:val="105"/>
                <w:kern w:val="2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kern w:val="2"/>
                <w:sz w:val="21"/>
                <w:szCs w:val="21"/>
              </w:rPr>
              <w:t>T1</w:t>
            </w:r>
          </w:p>
        </w:tc>
        <w:tc>
          <w:tcPr>
            <w:tcW w:w="709" w:type="dxa"/>
            <w:vAlign w:val="center"/>
          </w:tcPr>
          <w:p w14:paraId="06D04805" w14:textId="7CDC58AA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kern w:val="2"/>
                <w:sz w:val="21"/>
                <w:szCs w:val="21"/>
              </w:rPr>
            </w:pPr>
            <w:r w:rsidRPr="00DB2C65">
              <w:rPr>
                <w:w w:val="105"/>
                <w:kern w:val="2"/>
                <w:sz w:val="21"/>
                <w:szCs w:val="21"/>
              </w:rPr>
              <w:t>5</w:t>
            </w:r>
          </w:p>
        </w:tc>
        <w:tc>
          <w:tcPr>
            <w:tcW w:w="709" w:type="dxa"/>
          </w:tcPr>
          <w:p w14:paraId="3FC8F98E" w14:textId="2C4267D9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850" w:type="dxa"/>
          </w:tcPr>
          <w:p w14:paraId="4D8738D7" w14:textId="0A96AD80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0685383" w14:textId="518ACDC8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A13A44F" w14:textId="55055A08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85BC708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3E8CDC" w14:textId="2253518D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T2</w:t>
            </w:r>
          </w:p>
        </w:tc>
        <w:tc>
          <w:tcPr>
            <w:tcW w:w="709" w:type="dxa"/>
            <w:vAlign w:val="center"/>
          </w:tcPr>
          <w:p w14:paraId="5AAEC07E" w14:textId="716C406C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4</w:t>
            </w:r>
          </w:p>
        </w:tc>
        <w:tc>
          <w:tcPr>
            <w:tcW w:w="709" w:type="dxa"/>
          </w:tcPr>
          <w:p w14:paraId="7D1B832D" w14:textId="60F063E5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23845AA6" w14:textId="0135415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7964B2D" w14:textId="7318E884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BCED204" w14:textId="1D9D1375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61CCC57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EA48CF" w14:textId="5FC2BAD3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T3</w:t>
            </w:r>
          </w:p>
        </w:tc>
        <w:tc>
          <w:tcPr>
            <w:tcW w:w="709" w:type="dxa"/>
            <w:vAlign w:val="center"/>
          </w:tcPr>
          <w:p w14:paraId="03F7EFD1" w14:textId="4C86167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59B7C465" w14:textId="4F1940C1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9F63B9E" w14:textId="16D5FE50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765A0FEF" w14:textId="2A8A0081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14:paraId="78224778" w14:textId="0B422C9C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  <w:tr w:rsidR="001445AD" w:rsidRPr="00DB2C65" w14:paraId="294B2123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B10A467" w14:textId="536C65E6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T4</w:t>
            </w:r>
          </w:p>
        </w:tc>
        <w:tc>
          <w:tcPr>
            <w:tcW w:w="709" w:type="dxa"/>
            <w:vAlign w:val="center"/>
          </w:tcPr>
          <w:p w14:paraId="387FC129" w14:textId="4243139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220F26" w14:textId="2253FD9F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6DABE2B1" w14:textId="0B358E36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14:paraId="7624A1D9" w14:textId="209D721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76620447" w14:textId="008DFF1A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</w:tbl>
    <w:p w14:paraId="43E8F8C2" w14:textId="513B8A4F" w:rsidR="00AE7708" w:rsidRDefault="001445AD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初始化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权重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0.5, 0.5,0.5,0.5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b=0.5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，采用梯度下降，计算每个样本上的梯度；</w:t>
      </w:r>
    </w:p>
    <w:p w14:paraId="7E1C5CCB" w14:textId="7B4C6AE8" w:rsidR="006A0C53" w:rsidRPr="008B42F5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8B42F5">
        <w:rPr>
          <w:rFonts w:ascii="Times New Roman" w:eastAsia="宋体" w:hAnsi="Times New Roman" w:cs="Times New Roman"/>
          <w:color w:val="002060"/>
          <w:sz w:val="21"/>
          <w:szCs w:val="21"/>
        </w:rPr>
        <w:t>Logistic</w:t>
      </w:r>
      <w:r w:rsidRPr="008B42F5">
        <w:rPr>
          <w:rFonts w:ascii="Times New Roman" w:eastAsia="宋体" w:hAnsi="Times New Roman" w:cs="Times New Roman"/>
          <w:color w:val="002060"/>
          <w:sz w:val="21"/>
          <w:szCs w:val="21"/>
        </w:rPr>
        <w:t>回归</w:t>
      </w: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的目标函数为：</w:t>
      </w:r>
      <w:r>
        <w:rPr>
          <w:rFonts w:ascii="Times New Roman" w:eastAsia="宋体" w:hAnsi="Times New Roman" w:cs="Times New Roman" w:hint="eastAsia"/>
          <w:sz w:val="21"/>
          <w:szCs w:val="21"/>
        </w:rPr>
        <w:t>（采用</w:t>
      </w:r>
      <w:r>
        <w:rPr>
          <w:rFonts w:ascii="Times New Roman" w:eastAsia="宋体" w:hAnsi="Times New Roman" w:cs="Times New Roman" w:hint="eastAsia"/>
          <w:sz w:val="21"/>
          <w:szCs w:val="21"/>
        </w:rPr>
        <w:t>L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正则，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C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=1</m:t>
        </m:r>
      </m:oMath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>；</w:t>
      </w:r>
    </w:p>
    <w:p w14:paraId="2120DAB9" w14:textId="77777777" w:rsidR="006A0C53" w:rsidRPr="008B42F5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J</m:t>
          </m:r>
          <m:d>
            <m:dPr>
              <m:ctrlPr>
                <w:ins w:id="0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,b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;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C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1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L</m:t>
              </m:r>
              <m:d>
                <m:dPr>
                  <m:ctrlPr>
                    <w:ins w:id="2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sSub>
                    <m:sSubPr>
                      <m:ctrlPr>
                        <w:ins w:id="3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,μ</m:t>
                  </m:r>
                  <m:d>
                    <m:dPr>
                      <m:ctrlPr>
                        <w:ins w:id="4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5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+R(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) </m:t>
              </m:r>
            </m:e>
          </m:nary>
        </m:oMath>
      </m:oMathPara>
    </w:p>
    <w:p w14:paraId="0473B22B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其中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=1</m:t>
        </m:r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</w:p>
    <w:p w14:paraId="6586CF9F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L</m:t>
        </m:r>
        <m:d>
          <m:dPr>
            <m:ctrlPr>
              <w:ins w:id="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,μ</m:t>
            </m:r>
            <m:d>
              <m:dPr>
                <m:ctrlPr>
                  <w:ins w:id="8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9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color w:val="002060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2060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w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,b</m:t>
                </m:r>
              </m:e>
            </m:d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=-</m:t>
        </m:r>
        <m:sSub>
          <m:sSubPr>
            <m:ctrlPr>
              <w:ins w:id="1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func>
          <m:funcPr>
            <m:ctrlPr>
              <w:ins w:id="1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funcPr>
          <m:fNam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ln</m:t>
            </m:r>
          </m:fName>
          <m:e>
            <m:d>
              <m:dPr>
                <m:ctrlPr>
                  <w:ins w:id="12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μ</m:t>
                </m:r>
                <m:d>
                  <m:dPr>
                    <m:ctrlPr>
                      <w:ins w:id="13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4" w:author="qing laiyun" w:date="2024-05-16T13:08:00Z"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w</m:t>
                    </m:r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,b</m:t>
                    </m:r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-(1-</m:t>
        </m:r>
        <m:sSub>
          <m:sSubPr>
            <m:ctrlPr>
              <w:ins w:id="15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)</m:t>
        </m:r>
        <m:func>
          <m:funcPr>
            <m:ctrlPr>
              <w:ins w:id="1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funcPr>
          <m:fNam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ln</m:t>
            </m:r>
          </m:fName>
          <m:e>
            <m:d>
              <m:dPr>
                <m:ctrlPr>
                  <w:ins w:id="1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1-μ</m:t>
                </m:r>
                <m:d>
                  <m:dPr>
                    <m:ctrlPr>
                      <w:ins w:id="18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9" w:author="qing laiyun" w:date="2024-05-16T13:08:00Z"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w</m:t>
                    </m:r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,b</m:t>
                    </m:r>
                  </m:e>
                </m:d>
              </m:e>
            </m:d>
          </m:e>
        </m:func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</w:p>
    <w:p w14:paraId="7FD7E2D8" w14:textId="77777777" w:rsidR="006A0C53" w:rsidRPr="008B42F5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R</m:t>
        </m:r>
        <m:d>
          <m:dPr>
            <m:ctrlPr>
              <w:ins w:id="2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nary>
          <m:naryPr>
            <m:chr m:val="∑"/>
            <m:limLoc m:val="subSup"/>
            <m:ctrlPr>
              <w:ins w:id="2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D</m:t>
            </m:r>
          </m:sup>
          <m:e>
            <m:sSubSup>
              <m:sSubSupPr>
                <m:ctrlPr>
                  <w:ins w:id="22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2</m:t>
                </m:r>
              </m:sup>
            </m:sSubSup>
          </m:e>
        </m:nary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23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4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,b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</m:t>
        </m:r>
        <m:d>
          <m:dPr>
            <m:ctrlPr>
              <w:ins w:id="25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p>
              <m:sSupPr>
                <m:ctrlPr>
                  <w:ins w:id="26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sSub>
              <m:sSubPr>
                <m:ctrlPr>
                  <w:ins w:id="2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+b</m:t>
            </m:r>
          </m:e>
        </m:d>
      </m:oMath>
    </w:p>
    <w:p w14:paraId="182681BD" w14:textId="77777777" w:rsidR="006A0C53" w:rsidRPr="008B42F5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梯度为</w:t>
      </w:r>
    </w:p>
    <w:p w14:paraId="184C0083" w14:textId="77777777" w:rsidR="006A0C53" w:rsidRPr="008B42F5" w:rsidRDefault="006A0C53" w:rsidP="006A0C53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f>
            <m:fPr>
              <m:ctrlPr>
                <w:ins w:id="28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∂J</m:t>
              </m:r>
              <m:d>
                <m:dPr>
                  <m:ctrlPr>
                    <w:ins w:id="29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;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30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ins w:id="31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  <w:lang w:val="is-IS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μ</m:t>
                  </m:r>
                  <m:d>
                    <m:dPr>
                      <m:ctrlPr>
                        <w:ins w:id="32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33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ins w:id="34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ins w:id="35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  <w:lang w:val="is-IS"/>
            </w:rPr>
            <m:t>+2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w</m:t>
          </m:r>
        </m:oMath>
      </m:oMathPara>
    </w:p>
    <w:p w14:paraId="36BC54B1" w14:textId="77777777" w:rsidR="006A0C53" w:rsidRPr="008B42F5" w:rsidRDefault="006A0C53" w:rsidP="006A0C53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f>
            <m:fPr>
              <m:ctrlPr>
                <w:ins w:id="36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∂J</m:t>
              </m:r>
              <m:d>
                <m:dPr>
                  <m:ctrlPr>
                    <w:ins w:id="37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;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38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ins w:id="39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  <w:lang w:val="is-IS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μ</m:t>
                  </m:r>
                  <m:d>
                    <m:dPr>
                      <m:ctrlPr>
                        <w:ins w:id="40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41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ins w:id="42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209DF7E" w14:textId="77777777" w:rsidR="006A0C53" w:rsidRPr="008B42F5" w:rsidRDefault="006A0C53" w:rsidP="006A0C53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代入数值</w:t>
      </w:r>
      <w:r w:rsidRPr="008B42F5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:</w:t>
      </w:r>
    </w:p>
    <w:p w14:paraId="7FCFD2C4" w14:textId="77777777" w:rsidR="006A0C53" w:rsidRPr="008B42F5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p>
          <m:sSupPr>
            <m:ctrlPr>
              <w:ins w:id="43" w:author="qing laiyun" w:date="2024-05-16T13:08:00Z">
                <w:rPr>
                  <w:rFonts w:ascii="Cambria Math" w:eastAsia="宋体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44" w:author="qing laiyun" w:date="2024-05-16T13:08:00Z">
                    <w:rPr>
                      <w:rFonts w:ascii="Cambria Math" w:eastAsia="宋体" w:hAnsi="Cambria Math" w:cs="Times New Roman"/>
                      <w:i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0.5, 0.5,0.5,0.5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</w:p>
    <w:p w14:paraId="62D59BEB" w14:textId="77777777" w:rsidR="006A0C53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sSub>
          <m:sSubPr>
            <m:ctrlPr>
              <w:ins w:id="45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p>
          <m:sSupPr>
            <m:ctrlPr>
              <w:ins w:id="46" w:author="qing laiyun" w:date="2024-05-16T13:08:00Z">
                <w:rPr>
                  <w:rFonts w:ascii="Cambria Math" w:eastAsia="宋体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47" w:author="qing laiyun" w:date="2024-05-16T13:08:00Z">
                    <w:rPr>
                      <w:rFonts w:ascii="Cambria Math" w:eastAsia="宋体" w:hAnsi="Cambria Math" w:cs="Times New Roman"/>
                      <w:i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5, 3,1,1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</w:p>
    <w:p w14:paraId="37CB63CF" w14:textId="77777777" w:rsidR="006A0C53" w:rsidRPr="00BE009E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μ</m:t>
          </m:r>
          <m:d>
            <m:dPr>
              <m:ctrlPr>
                <w:ins w:id="48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49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;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,b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σ</m:t>
          </m:r>
          <m:d>
            <m:dPr>
              <m:ctrlPr>
                <w:ins w:id="50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sSup>
                <m:sSupPr>
                  <m:ctrlPr>
                    <w:ins w:id="51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ins w:id="52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=σ</m:t>
          </m:r>
          <m:d>
            <m:dPr>
              <m:ctrlPr>
                <w:ins w:id="53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0.5×</m:t>
              </m:r>
              <m:d>
                <m:dPr>
                  <m:ctrlPr>
                    <w:ins w:id="54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5+3+1+1</m:t>
                  </m:r>
                </m:e>
              </m:d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+0.5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=σ</m:t>
          </m:r>
          <m:d>
            <m:dPr>
              <m:ctrlPr>
                <w:ins w:id="55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5.5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=0.996</m:t>
          </m:r>
        </m:oMath>
      </m:oMathPara>
    </w:p>
    <w:p w14:paraId="10C0C316" w14:textId="77777777" w:rsidR="006A0C53" w:rsidRPr="00BE009E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4E08D006" w14:textId="77777777" w:rsidR="006A0C53" w:rsidRPr="008B42F5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类似的，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5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5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=μ</m:t>
        </m:r>
        <m:d>
          <m:dPr>
            <m:ctrlPr>
              <w:ins w:id="58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59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=μ</m:t>
        </m:r>
        <m:d>
          <m:dPr>
            <m:ctrlPr>
              <w:ins w:id="6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1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=0.989</m:t>
        </m:r>
      </m:oMath>
    </w:p>
    <w:p w14:paraId="43215663" w14:textId="77777777" w:rsidR="006A0C53" w:rsidRPr="008B42F5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62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</m:t>
        </m:r>
        <m:sSub>
          <m:sSubPr>
            <m:ctrlPr>
              <w:ins w:id="64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-0.004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-0.011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0.989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0.989</m:t>
        </m:r>
      </m:oMath>
    </w:p>
    <w:p w14:paraId="70FBF67E" w14:textId="77777777" w:rsidR="006A0C53" w:rsidRPr="008B42F5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第一个样本的梯度：</w:t>
      </w:r>
      <m:oMath>
        <m:sSub>
          <m:sSubPr>
            <m:ctrlPr>
              <w:ins w:id="65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=-0.004</m:t>
        </m:r>
        <m:sSup>
          <m:sSupPr>
            <m:ctrlPr>
              <w:ins w:id="6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6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1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 5,3,1,1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+2</m:t>
        </m:r>
        <m:sSup>
          <m:sSupPr>
            <m:ctrlPr>
              <w:ins w:id="68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69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0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 0.5,0.5,0.5,0.5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（</w:t>
      </w:r>
      <w:r>
        <w:rPr>
          <w:rFonts w:ascii="Times New Roman" w:eastAsia="宋体" w:hAnsi="Times New Roman" w:cs="Times New Roman"/>
          <w:iCs/>
          <w:color w:val="C00000"/>
          <w:sz w:val="21"/>
          <w:szCs w:val="21"/>
        </w:rPr>
        <w:t>b</w:t>
      </w: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）</w:t>
      </w:r>
    </w:p>
    <w:p w14:paraId="0D2C3A82" w14:textId="77777777" w:rsidR="006A0C53" w:rsidRPr="008B42F5" w:rsidRDefault="006A0C53" w:rsidP="006A0C53">
      <w:pPr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其余略</w:t>
      </w:r>
    </w:p>
    <w:p w14:paraId="10BCE72A" w14:textId="39FD0010" w:rsidR="006A0C53" w:rsidRDefault="006A0C53" w:rsidP="006A0C53">
      <w:pPr>
        <w:rPr>
          <w:rFonts w:ascii="Times New Roman" w:eastAsia="宋体" w:hAnsi="Times New Roman" w:cs="Times New Roman"/>
          <w:sz w:val="21"/>
          <w:szCs w:val="21"/>
        </w:rPr>
      </w:pPr>
    </w:p>
    <w:p w14:paraId="39F83C6E" w14:textId="77777777" w:rsidR="006A0C53" w:rsidRPr="006A0C53" w:rsidRDefault="006A0C53" w:rsidP="006A0C53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3D9C805C" w14:textId="1AE0788A" w:rsidR="001445AD" w:rsidRPr="00DB2C65" w:rsidRDefault="00B46529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假设</w:t>
      </w:r>
      <m:oMath>
        <m:r>
          <w:rPr>
            <w:rFonts w:ascii="Cambria Math" w:eastAsia="宋体" w:hAnsi="Cambria Math" w:cs="Times New Roman" w:hint="eastAsia"/>
            <w:sz w:val="21"/>
            <w:szCs w:val="21"/>
          </w:rPr>
          <m:t>T</m:t>
        </m:r>
      </m:oMath>
      <w:r>
        <w:rPr>
          <w:rFonts w:ascii="Times New Roman" w:eastAsia="宋体" w:hAnsi="Times New Roman" w:cs="Times New Roman" w:hint="eastAsia"/>
          <w:sz w:val="21"/>
          <w:szCs w:val="21"/>
        </w:rPr>
        <w:t>次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梯度下降</w:t>
      </w:r>
      <w:r>
        <w:rPr>
          <w:rFonts w:ascii="Times New Roman" w:eastAsia="宋体" w:hAnsi="Times New Roman" w:cs="Times New Roman" w:hint="eastAsia"/>
          <w:sz w:val="21"/>
          <w:szCs w:val="21"/>
        </w:rPr>
        <w:t>迭代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后，得到参数估计为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0.482, 0.179,-0.512,-0.524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b=0.187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。给定测试样本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 xml:space="preserve">T5: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1,3,4,2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，给出样本的预测结果。</w:t>
      </w:r>
    </w:p>
    <w:p w14:paraId="517C1CD7" w14:textId="1CE500AD" w:rsidR="001445AD" w:rsidRDefault="006A0C53" w:rsidP="00633DAD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答：</w:t>
      </w:r>
    </w:p>
    <w:p w14:paraId="610D2AE6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7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,b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</m:t>
        </m:r>
        <m:d>
          <m:dPr>
            <m:ctrlPr>
              <w:ins w:id="7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p>
              <m:sSupPr>
                <m:ctrlPr>
                  <w:ins w:id="72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+b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=σ</m:t>
        </m:r>
        <m:d>
          <m:dPr>
            <m:ctrlPr>
              <w:ins w:id="73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-1.889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=0.13&lt;0.5</m:t>
        </m:r>
      </m:oMath>
      <w:r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，所以预测其标签为</w:t>
      </w:r>
      <w:r w:rsidRPr="00B523C3">
        <w:rPr>
          <w:rFonts w:ascii="Times New Roman" w:eastAsia="宋体" w:hAnsi="Times New Roman" w:cs="Times New Roman" w:hint="eastAsia"/>
          <w:iCs/>
          <w:color w:val="C00000"/>
          <w:sz w:val="21"/>
          <w:szCs w:val="21"/>
        </w:rPr>
        <w:t>0</w:t>
      </w:r>
      <w:r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.</w:t>
      </w:r>
    </w:p>
    <w:p w14:paraId="5133B51C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</w:p>
    <w:p w14:paraId="47B7E12B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代码为：</w:t>
      </w:r>
    </w:p>
    <w:p w14:paraId="7445FAF8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import 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numpy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as np</w:t>
      </w:r>
    </w:p>
    <w:p w14:paraId="3BB9FFD1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def sigmoid(x):</w:t>
      </w:r>
    </w:p>
    <w:p w14:paraId="6997DB5A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if x&gt;0:</w:t>
      </w:r>
    </w:p>
    <w:p w14:paraId="01C6F127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    return 1.0/(1.0+np.exp(-x))</w:t>
      </w:r>
    </w:p>
    <w:p w14:paraId="481E1665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else:</w:t>
      </w:r>
    </w:p>
    <w:p w14:paraId="454E077F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    return 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np.exp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(x)/(1.0+np.exp(x))</w:t>
      </w:r>
    </w:p>
    <w:p w14:paraId="5D8265B5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x = [1, 3, 4, 2]</w:t>
      </w:r>
    </w:p>
    <w:p w14:paraId="6E84B109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weights = [0.482, 0.179, -0.512, -0.524]</w:t>
      </w:r>
    </w:p>
    <w:p w14:paraId="73888FC4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bias = 0.187</w:t>
      </w:r>
    </w:p>
    <w:p w14:paraId="590048D0" w14:textId="77777777" w:rsidR="006A0C53" w:rsidRPr="006B14C0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lr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= </w:t>
      </w:r>
      <w:proofErr w:type="gram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np.dot(</w:t>
      </w:r>
      <w:proofErr w:type="gram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x, weights) + bias</w:t>
      </w:r>
    </w:p>
    <w:p w14:paraId="7AF64214" w14:textId="77777777" w:rsidR="006A0C53" w:rsidRDefault="006A0C53" w:rsidP="006A0C53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y_pred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= sigmoid(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lr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)</w:t>
      </w:r>
    </w:p>
    <w:p w14:paraId="1E102B2A" w14:textId="6D54A154" w:rsidR="006A0C53" w:rsidRDefault="006A0C53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62BE00C2" w14:textId="77777777" w:rsidR="006A0C53" w:rsidRPr="00DB2C65" w:rsidRDefault="006A0C53" w:rsidP="00633DAD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26E3F98F" w14:textId="025B98A6" w:rsidR="0093725B" w:rsidRPr="00DB2C65" w:rsidRDefault="0093725B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根据下表，绘制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ROC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曲线（阈值分别取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0.4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0.6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0.8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和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），并解释你是选择使用分类器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还是分类器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。</w:t>
      </w:r>
    </w:p>
    <w:tbl>
      <w:tblPr>
        <w:tblStyle w:val="a7"/>
        <w:tblW w:w="5807" w:type="dxa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2551"/>
      </w:tblGrid>
      <w:tr w:rsidR="00DA3781" w:rsidRPr="00DB2C65" w14:paraId="283AA95D" w14:textId="441E2915" w:rsidTr="00A554EF">
        <w:trPr>
          <w:jc w:val="center"/>
        </w:trPr>
        <w:tc>
          <w:tcPr>
            <w:tcW w:w="988" w:type="dxa"/>
          </w:tcPr>
          <w:p w14:paraId="0C7F906B" w14:textId="566BDDA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Class</w:t>
            </w:r>
          </w:p>
        </w:tc>
        <w:tc>
          <w:tcPr>
            <w:tcW w:w="2268" w:type="dxa"/>
          </w:tcPr>
          <w:p w14:paraId="14D41BC9" w14:textId="33D2954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  <w:tc>
          <w:tcPr>
            <w:tcW w:w="2551" w:type="dxa"/>
          </w:tcPr>
          <w:p w14:paraId="541AF361" w14:textId="4B6E9AA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</w:tr>
      <w:tr w:rsidR="00DA3781" w:rsidRPr="00DB2C65" w14:paraId="5777805F" w14:textId="28F7A788" w:rsidTr="00A554EF">
        <w:trPr>
          <w:jc w:val="center"/>
        </w:trPr>
        <w:tc>
          <w:tcPr>
            <w:tcW w:w="988" w:type="dxa"/>
          </w:tcPr>
          <w:p w14:paraId="6D80293A" w14:textId="66A7FD44" w:rsidR="00DA3781" w:rsidRPr="00DB2C65" w:rsidRDefault="00425C17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68BA8B1B" w14:textId="1F7A838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0.83</w:t>
            </w:r>
          </w:p>
        </w:tc>
        <w:tc>
          <w:tcPr>
            <w:tcW w:w="2551" w:type="dxa"/>
          </w:tcPr>
          <w:p w14:paraId="3FE2D756" w14:textId="23516032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0.92</w:t>
            </w:r>
          </w:p>
        </w:tc>
      </w:tr>
      <w:tr w:rsidR="00DA3781" w:rsidRPr="00DB2C65" w14:paraId="5341CDDD" w14:textId="7C6BCA4B" w:rsidTr="00A554EF">
        <w:trPr>
          <w:jc w:val="center"/>
        </w:trPr>
        <w:tc>
          <w:tcPr>
            <w:tcW w:w="988" w:type="dxa"/>
          </w:tcPr>
          <w:p w14:paraId="1E849621" w14:textId="740430F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F802CC1" w14:textId="0E6C237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0.78</w:t>
            </w:r>
          </w:p>
        </w:tc>
        <w:tc>
          <w:tcPr>
            <w:tcW w:w="2551" w:type="dxa"/>
          </w:tcPr>
          <w:p w14:paraId="4E3C8719" w14:textId="0C27E6E3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</w:tr>
      <w:tr w:rsidR="00DA3781" w:rsidRPr="00DB2C65" w14:paraId="2E7E759B" w14:textId="03179A7C" w:rsidTr="00A554EF">
        <w:trPr>
          <w:jc w:val="center"/>
        </w:trPr>
        <w:tc>
          <w:tcPr>
            <w:tcW w:w="988" w:type="dxa"/>
          </w:tcPr>
          <w:p w14:paraId="1E838AC1" w14:textId="5FD8151A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376EBE11" w14:textId="27B0260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  <w:tc>
          <w:tcPr>
            <w:tcW w:w="2551" w:type="dxa"/>
          </w:tcPr>
          <w:p w14:paraId="3B8E36B4" w14:textId="5CB1F76D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0.52</w:t>
            </w:r>
          </w:p>
        </w:tc>
      </w:tr>
      <w:tr w:rsidR="00DA3781" w:rsidRPr="00DB2C65" w14:paraId="607C91A1" w14:textId="59D55EF3" w:rsidTr="00A554EF">
        <w:trPr>
          <w:jc w:val="center"/>
        </w:trPr>
        <w:tc>
          <w:tcPr>
            <w:tcW w:w="988" w:type="dxa"/>
          </w:tcPr>
          <w:p w14:paraId="44729692" w14:textId="7FAE73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7B074204" w14:textId="6031DD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0.48</w:t>
            </w:r>
          </w:p>
        </w:tc>
        <w:tc>
          <w:tcPr>
            <w:tcW w:w="2551" w:type="dxa"/>
          </w:tcPr>
          <w:p w14:paraId="69A86CA9" w14:textId="5653F11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0.49</w:t>
            </w:r>
          </w:p>
        </w:tc>
      </w:tr>
      <w:tr w:rsidR="00DA3781" w:rsidRPr="00DB2C65" w14:paraId="4662E868" w14:textId="7D5D8E2B" w:rsidTr="00A554EF">
        <w:trPr>
          <w:jc w:val="center"/>
        </w:trPr>
        <w:tc>
          <w:tcPr>
            <w:tcW w:w="988" w:type="dxa"/>
          </w:tcPr>
          <w:p w14:paraId="25EBC932" w14:textId="254E81D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619258BB" w14:textId="1FA3F90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2551" w:type="dxa"/>
          </w:tcPr>
          <w:p w14:paraId="092414B7" w14:textId="23DDB6B5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0.38</w:t>
            </w:r>
          </w:p>
        </w:tc>
      </w:tr>
      <w:tr w:rsidR="00DA3781" w:rsidRPr="00DB2C65" w14:paraId="6B0DAF7B" w14:textId="483B6528" w:rsidTr="00A554EF">
        <w:trPr>
          <w:jc w:val="center"/>
        </w:trPr>
        <w:tc>
          <w:tcPr>
            <w:tcW w:w="988" w:type="dxa"/>
          </w:tcPr>
          <w:p w14:paraId="5B7ABBE4" w14:textId="4FD6E19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0E86F911" w14:textId="51BEF1C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551" w:type="dxa"/>
          </w:tcPr>
          <w:p w14:paraId="29A47D9C" w14:textId="7B14C00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0.28</w:t>
            </w:r>
          </w:p>
        </w:tc>
      </w:tr>
    </w:tbl>
    <w:p w14:paraId="1C212D0B" w14:textId="70ADFBEF" w:rsidR="0093725B" w:rsidRDefault="0093725B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55D72163" w14:textId="77777777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答：正样本数</w:t>
      </w:r>
      <m:oMath>
        <m:sSub>
          <m:sSubPr>
            <m:ctrlPr>
              <w:ins w:id="74" w:author="qing laiyun" w:date="2024-05-16T13:08:00Z"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=2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，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负样本数</w:t>
      </w:r>
      <m:oMath>
        <m:sSub>
          <m:sSubPr>
            <m:ctrlPr>
              <w:ins w:id="75" w:author="qing laiyun" w:date="2024-05-16T13:08:00Z"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-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=4</m:t>
        </m:r>
      </m:oMath>
    </w:p>
    <w:p w14:paraId="3928A3E3" w14:textId="77777777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TPR</m:t>
          </m:r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=</m:t>
          </m:r>
          <m:f>
            <m:fPr>
              <m:ctrlPr>
                <w:ins w:id="76" w:author="qing laiyun" w:date="2024-05-16T13:08:00Z">
                  <w:rPr>
                    <w:rFonts w:ascii="Cambria Math" w:eastAsia="宋体" w:hAnsi="Cambria Math" w:cs="Times New Roman"/>
                    <w:i/>
                    <w:color w:val="002060"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kern w:val="0"/>
                  <w:sz w:val="21"/>
                  <w:szCs w:val="21"/>
                </w:rPr>
                <m:t>TP</m:t>
              </m:r>
            </m:num>
            <m:den>
              <m:sSub>
                <m:sSubPr>
                  <m:ctrlPr>
                    <w:ins w:id="77" w:author="qing laiyun" w:date="2024-05-16T13:08:00Z">
                      <w:rPr>
                        <w:rFonts w:ascii="Cambria Math" w:eastAsia="宋体" w:hAnsi="Cambria Math" w:cs="Times New Roman"/>
                        <w:i/>
                        <w:color w:val="002060"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+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FPR</m:t>
          </m:r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=</m:t>
          </m:r>
          <m:f>
            <m:fPr>
              <m:ctrlPr>
                <w:ins w:id="78" w:author="qing laiyun" w:date="2024-05-16T13:08:00Z">
                  <w:rPr>
                    <w:rFonts w:ascii="Cambria Math" w:eastAsia="宋体" w:hAnsi="Cambria Math" w:cs="Times New Roman"/>
                    <w:i/>
                    <w:color w:val="002060"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kern w:val="0"/>
                  <w:sz w:val="21"/>
                  <w:szCs w:val="21"/>
                </w:rPr>
                <m:t>FP</m:t>
              </m:r>
            </m:num>
            <m:den>
              <m:sSub>
                <m:sSubPr>
                  <m:ctrlPr>
                    <w:ins w:id="79" w:author="qing laiyun" w:date="2024-05-16T13:08:00Z">
                      <w:rPr>
                        <w:rFonts w:ascii="Cambria Math" w:eastAsia="宋体" w:hAnsi="Cambria Math" w:cs="Times New Roman"/>
                        <w:i/>
                        <w:color w:val="002060"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</m:oMath>
      </m:oMathPara>
    </w:p>
    <w:p w14:paraId="67241BE5" w14:textId="77777777" w:rsidR="006A0C53" w:rsidRDefault="006A0C53" w:rsidP="006A0C53">
      <w:pPr>
        <w:rPr>
          <w:rFonts w:ascii="Times New Roman" w:eastAsia="宋体" w:hAnsi="Times New Roman" w:cs="Times New Roman"/>
          <w:sz w:val="21"/>
          <w:szCs w:val="21"/>
        </w:rPr>
      </w:pPr>
      <w:r w:rsidRPr="00633DAD">
        <w:rPr>
          <w:rFonts w:ascii="Times New Roman" w:eastAsia="宋体" w:hAnsi="Times New Roman" w:cs="Times New Roman"/>
          <w:noProof/>
          <w:sz w:val="21"/>
          <w:szCs w:val="21"/>
          <w14:ligatures w14:val="standardContextual"/>
        </w:rPr>
        <w:lastRenderedPageBreak/>
        <w:drawing>
          <wp:inline distT="0" distB="0" distL="0" distR="0" wp14:anchorId="484A437F" wp14:editId="640C280A">
            <wp:extent cx="5270500" cy="1701800"/>
            <wp:effectExtent l="0" t="0" r="12700" b="0"/>
            <wp:docPr id="1921555608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5608" name="图片 10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17A0" w14:textId="77777777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选择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分类器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，因为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分类器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具有更高的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ROC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曲线下面积（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AUC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）。这表明平均而言，对于相同的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FPR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值，它可以实现更高的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TPR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。</w:t>
      </w:r>
    </w:p>
    <w:p w14:paraId="5DA701AC" w14:textId="6AF81B71" w:rsidR="006A0C53" w:rsidRPr="006A0C53" w:rsidRDefault="006A0C53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4B41B6D6" w14:textId="77777777" w:rsidR="006A0C53" w:rsidRPr="00DB2C65" w:rsidRDefault="006A0C53" w:rsidP="00633DAD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51682AB3" w14:textId="3D46FCA7" w:rsidR="00293034" w:rsidRPr="00DB2C65" w:rsidRDefault="00293034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给定下列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个样本点，请计算硬间隔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9"/>
      </w:tblGrid>
      <w:tr w:rsidR="00293034" w:rsidRPr="00DB2C65" w14:paraId="37FEBAD5" w14:textId="77777777" w:rsidTr="00A554EF">
        <w:trPr>
          <w:jc w:val="center"/>
        </w:trPr>
        <w:tc>
          <w:tcPr>
            <w:tcW w:w="1053" w:type="dxa"/>
          </w:tcPr>
          <w:p w14:paraId="0ADE553A" w14:textId="3C0CBEBC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14:paraId="0E784BC0" w14:textId="5CE5B1C3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293034" w:rsidRPr="00DB2C65" w14:paraId="507EBFBF" w14:textId="77777777" w:rsidTr="00A554EF">
        <w:trPr>
          <w:jc w:val="center"/>
        </w:trPr>
        <w:tc>
          <w:tcPr>
            <w:tcW w:w="1053" w:type="dxa"/>
          </w:tcPr>
          <w:p w14:paraId="42523E40" w14:textId="0EFA8E7E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69" w:type="dxa"/>
          </w:tcPr>
          <w:p w14:paraId="682AE421" w14:textId="7E6CE4A6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7E3D711E" w14:textId="77777777" w:rsidTr="00A554EF">
        <w:trPr>
          <w:jc w:val="center"/>
        </w:trPr>
        <w:tc>
          <w:tcPr>
            <w:tcW w:w="1053" w:type="dxa"/>
          </w:tcPr>
          <w:p w14:paraId="298EE299" w14:textId="3D3937B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69" w:type="dxa"/>
          </w:tcPr>
          <w:p w14:paraId="6997C3BF" w14:textId="6579794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33BB859F" w14:textId="77777777" w:rsidTr="00A554EF">
        <w:trPr>
          <w:jc w:val="center"/>
        </w:trPr>
        <w:tc>
          <w:tcPr>
            <w:tcW w:w="1053" w:type="dxa"/>
          </w:tcPr>
          <w:p w14:paraId="162979F9" w14:textId="6143BB14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69" w:type="dxa"/>
          </w:tcPr>
          <w:p w14:paraId="5038F27D" w14:textId="4F2A2DD5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</w:tr>
    </w:tbl>
    <w:p w14:paraId="4B4A6630" w14:textId="68A68915" w:rsidR="00293034" w:rsidRDefault="00293034" w:rsidP="00293034">
      <w:pPr>
        <w:pStyle w:val="a3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14:paraId="237E6187" w14:textId="77777777" w:rsidR="006A0C53" w:rsidRPr="00293260" w:rsidRDefault="006A0C53" w:rsidP="006A0C53">
      <w:pPr>
        <w:pStyle w:val="a5"/>
        <w:rPr>
          <w:color w:val="002060"/>
        </w:rPr>
      </w:pPr>
      <w:r>
        <w:rPr>
          <w:rFonts w:asciiTheme="minorHAnsi" w:eastAsiaTheme="minorEastAsia" w:hAnsiTheme="minorHAnsi" w:cstheme="minorBidi" w:hint="eastAsia"/>
          <w:color w:val="002060"/>
          <w:sz w:val="20"/>
          <w:szCs w:val="20"/>
        </w:rPr>
        <w:t>方法一：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画图，可以看出，第</w:t>
      </w:r>
      <w:r w:rsidRPr="00CD6D37">
        <w:rPr>
          <w:rFonts w:ascii="Times New Roman" w:hAnsi="Times New Roman" w:cs="Times New Roman"/>
          <w:color w:val="002060"/>
          <w:sz w:val="21"/>
          <w:szCs w:val="21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个点和第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3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个点是支持向量。</w:t>
      </w:r>
      <w:r>
        <w:rPr>
          <w:rFonts w:ascii="Cambria Math" w:hAnsi="Cambria Math"/>
          <w:i/>
          <w:color w:val="00206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2060"/>
            <w:sz w:val="20"/>
            <w:szCs w:val="20"/>
          </w:rPr>
          <m:t>w = 1</m:t>
        </m:r>
      </m:oMath>
      <w:r w:rsidRPr="00293260">
        <w:rPr>
          <w:rFonts w:ascii="CMR10" w:hAnsi="CMR10"/>
          <w:color w:val="002060"/>
          <w:sz w:val="20"/>
          <w:szCs w:val="20"/>
        </w:rPr>
        <w:t xml:space="preserve"> </w:t>
      </w:r>
      <w:r w:rsidRPr="00293260">
        <w:rPr>
          <w:rFonts w:ascii="CharterBT" w:hAnsi="CharterBT"/>
          <w:color w:val="002060"/>
          <w:sz w:val="20"/>
          <w:szCs w:val="20"/>
        </w:rPr>
        <w:t xml:space="preserve">, </w:t>
      </w:r>
      <m:oMath>
        <m:r>
          <w:rPr>
            <w:rFonts w:ascii="Cambria Math" w:hAnsi="Cambria Math"/>
            <w:color w:val="002060"/>
            <w:sz w:val="20"/>
            <w:szCs w:val="20"/>
          </w:rPr>
          <m:t>b = 0</m:t>
        </m:r>
      </m:oMath>
      <w:r w:rsidRPr="00293260">
        <w:rPr>
          <w:rFonts w:ascii="CMR10" w:hAnsi="CMR10"/>
          <w:color w:val="002060"/>
          <w:sz w:val="20"/>
          <w:szCs w:val="20"/>
        </w:rPr>
        <w:t xml:space="preserve"> </w:t>
      </w:r>
    </w:p>
    <w:p w14:paraId="42704AB0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2060"/>
          <w:sz w:val="21"/>
          <w:szCs w:val="21"/>
          <w:shd w:val="clear" w:color="auto" w:fill="FFFFFF"/>
        </w:rPr>
        <w:t>方法二：</w:t>
      </w:r>
      <w:r w:rsidRPr="00CD6D37"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  <w:t>求解原问题</w:t>
      </w:r>
    </w:p>
    <w:p w14:paraId="68EE2930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500" w:firstLine="105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 xml:space="preserve">        </m:t>
          </m:r>
          <m:limLow>
            <m:limLowPr>
              <m:ctrlPr>
                <w:ins w:id="80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lim>
          </m:limLow>
          <m:r>
            <w:rPr>
              <w:rFonts w:ascii="Cambria Math" w:hAnsi="Cambria Math" w:cs="Times New Roman"/>
              <w:color w:val="002060"/>
              <w:sz w:val="21"/>
              <w:szCs w:val="21"/>
            </w:rPr>
            <m:t> </m:t>
          </m:r>
          <m:f>
            <m:fPr>
              <m:ctrlPr>
                <w:ins w:id="81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82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</m:oMath>
      </m:oMathPara>
    </w:p>
    <w:p w14:paraId="13AEFBD2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2060"/>
              <w:sz w:val="21"/>
              <w:szCs w:val="21"/>
            </w:rPr>
            <m:t>s.t.</m:t>
          </m:r>
          <m:r>
            <w:rPr>
              <w:rFonts w:ascii="Cambria Math" w:hAnsi="Cambria Math"/>
              <w:color w:val="002060"/>
              <w:sz w:val="21"/>
              <w:szCs w:val="21"/>
            </w:rPr>
            <m:t xml:space="preserve">  3w+b≥1</m:t>
          </m:r>
        </m:oMath>
      </m:oMathPara>
    </w:p>
    <w:p w14:paraId="3AFF518D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 w+b≥1 </m:t>
          </m:r>
        </m:oMath>
      </m:oMathPara>
    </w:p>
    <w:p w14:paraId="6FE852C8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-w-b≥1</m:t>
          </m:r>
        </m:oMath>
      </m:oMathPara>
    </w:p>
    <w:p w14:paraId="3EBCA437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变成标准形式：</w:t>
      </w:r>
    </w:p>
    <w:p w14:paraId="65F498A3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500" w:firstLine="105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 xml:space="preserve">        </m:t>
          </m:r>
          <m:limLow>
            <m:limLowPr>
              <m:ctrlPr>
                <w:ins w:id="83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lim>
          </m:limLow>
          <m:r>
            <w:rPr>
              <w:rFonts w:ascii="Cambria Math" w:hAnsi="Cambria Math" w:cs="Times New Roman"/>
              <w:color w:val="002060"/>
              <w:sz w:val="21"/>
              <w:szCs w:val="21"/>
            </w:rPr>
            <m:t> </m:t>
          </m:r>
          <m:f>
            <m:fPr>
              <m:ctrlPr>
                <w:ins w:id="84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85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</m:oMath>
      </m:oMathPara>
    </w:p>
    <w:p w14:paraId="73908A11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2060"/>
              <w:sz w:val="21"/>
              <w:szCs w:val="21"/>
            </w:rPr>
            <m:t>s.t.</m:t>
          </m:r>
          <m:r>
            <w:rPr>
              <w:rFonts w:ascii="Cambria Math" w:hAnsi="Cambria Math"/>
              <w:color w:val="002060"/>
              <w:sz w:val="21"/>
              <w:szCs w:val="21"/>
            </w:rPr>
            <m:t xml:space="preserve"> -3w-b+1≤0</m:t>
          </m:r>
        </m:oMath>
      </m:oMathPara>
    </w:p>
    <w:p w14:paraId="0B0D9AC0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-w-b+1≤0</m:t>
          </m:r>
        </m:oMath>
      </m:oMathPara>
    </w:p>
    <w:p w14:paraId="23F672DF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w+b+1≤0</m:t>
          </m:r>
        </m:oMath>
      </m:oMathPara>
    </w:p>
    <w:p w14:paraId="40A1948D" w14:textId="77777777" w:rsidR="006A0C53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</w:p>
    <w:p w14:paraId="11CCC044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w:r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lastRenderedPageBreak/>
        <w:t>基于该标准形式，构造的拉格朗日函数为</w:t>
      </w:r>
    </w:p>
    <w:p w14:paraId="76F89869" w14:textId="77777777" w:rsidR="006A0C53" w:rsidRPr="00CD6D37" w:rsidRDefault="006A0C53" w:rsidP="006A0C53">
      <w:pPr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color w:val="00206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>L</m:t>
          </m:r>
          <m:d>
            <m:dPr>
              <m:ctrlPr>
                <w:ins w:id="86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w,</m:t>
              </m:r>
              <m:r>
                <w:rPr>
                  <w:rFonts w:ascii="Cambria Math" w:hAnsi="Cambria Math" w:cs="Times New Roman" w:hint="eastAsia"/>
                  <w:color w:val="002060"/>
                  <w:sz w:val="21"/>
                  <w:szCs w:val="21"/>
                </w:rPr>
                <m:t>b</m:t>
              </m:r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α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=</m:t>
          </m:r>
          <m:f>
            <m:fPr>
              <m:ctrlPr>
                <w:ins w:id="87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88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89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sub>
          </m:sSub>
          <m:d>
            <m:dPr>
              <m:ctrlPr>
                <w:ins w:id="90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-3w-b+1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91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b>
          </m:sSub>
          <m:d>
            <m:dPr>
              <m:ctrlPr>
                <w:ins w:id="92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-w-b+1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93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3</m:t>
              </m:r>
            </m:sub>
          </m:sSub>
          <m:d>
            <m:dPr>
              <m:ctrlPr>
                <w:ins w:id="94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w+b+1</m:t>
              </m:r>
            </m:e>
          </m:d>
        </m:oMath>
      </m:oMathPara>
    </w:p>
    <w:p w14:paraId="39FBFEB0" w14:textId="77777777" w:rsidR="006A0C53" w:rsidRPr="00CD6D37" w:rsidRDefault="006A0C53" w:rsidP="006A0C53">
      <w:pPr>
        <w:spacing w:line="360" w:lineRule="auto"/>
        <w:rPr>
          <w:rFonts w:ascii="Times New Roman" w:hAnsi="Times New Roman" w:cs="Times New Roman"/>
          <w:color w:val="002060"/>
          <w:spacing w:val="-6"/>
          <w:sz w:val="21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ins w:id="95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pacing w:val="-6"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96" w:author="qing laiyun" w:date="2024-05-16T13:08:00Z">
                      <w:rPr>
                        <w:rFonts w:ascii="Cambria Math" w:hAnsi="Cambria Math" w:cs="Times New Roman"/>
                        <w:i/>
                        <w:color w:val="002060"/>
                        <w:spacing w:val="-6"/>
                        <w:sz w:val="21"/>
                        <w:szCs w:val="21"/>
                      </w:rPr>
                    </w:ins>
                  </m:ctrlPr>
                </m:mPr>
                <m:mr>
                  <m:e>
                    <m:f>
                      <m:fPr>
                        <m:ctrlPr>
                          <w:ins w:id="97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L</m:t>
                        </m:r>
                        <m:d>
                          <m:dPr>
                            <m:ctrlPr>
                              <w:ins w:id="98" w:author="qing laiyun" w:date="2024-05-16T13:08:00Z"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w,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color w:val="002060"/>
                                <w:sz w:val="21"/>
                                <w:szCs w:val="21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2060"/>
                        <w:spacing w:val="-6"/>
                        <w:sz w:val="21"/>
                        <w:szCs w:val="21"/>
                      </w:rPr>
                      <m:t>=w-3</m:t>
                    </m:r>
                    <m:sSub>
                      <m:sSubPr>
                        <m:ctrlPr>
                          <w:ins w:id="99" w:author="qing laiyun" w:date="2024-05-16T13:08:00Z">
                            <w:rPr>
                              <w:rFonts w:ascii="Cambria Math" w:hAnsi="Cambria Math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100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ins w:id="101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ins w:id="102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L</m:t>
                        </m:r>
                        <m:d>
                          <m:dPr>
                            <m:ctrlPr>
                              <w:ins w:id="103" w:author="qing laiyun" w:date="2024-05-16T13:08:00Z"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w,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color w:val="002060"/>
                                <w:sz w:val="21"/>
                                <w:szCs w:val="21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2060"/>
                        <w:spacing w:val="-6"/>
                        <w:sz w:val="21"/>
                        <w:szCs w:val="21"/>
                      </w:rPr>
                      <m:t>=-</m:t>
                    </m:r>
                    <m:sSub>
                      <m:sSubPr>
                        <m:ctrlPr>
                          <w:ins w:id="104" w:author="qing laiyun" w:date="2024-05-16T13:08:00Z">
                            <w:rPr>
                              <w:rFonts w:ascii="Cambria Math" w:hAnsi="Cambria Math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105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ins w:id="106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=0</m:t>
                    </m:r>
                  </m:e>
                </m:mr>
              </m:m>
            </m:e>
          </m:d>
        </m:oMath>
      </m:oMathPara>
    </w:p>
    <w:p w14:paraId="13667A3C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上面等式给出了</w:t>
      </w:r>
      <w:r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个方程，还需要加上松弛条件：</w:t>
      </w:r>
      <m:oMath>
        <m:sSub>
          <m:sSubPr>
            <m:ctrlPr>
              <w:ins w:id="107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i</m:t>
            </m:r>
          </m:sub>
        </m:sSub>
        <m:d>
          <m:dPr>
            <m:ctrlPr>
              <w:ins w:id="108" w:author="qing laiyun" w:date="2024-05-16T13:08:00Z">
                <w:rPr>
                  <w:rFonts w:ascii="Cambria Math" w:eastAsiaTheme="minorEastAsia" w:hAnsi="Cambria Math"/>
                  <w:i/>
                  <w:color w:val="002060"/>
                  <w:szCs w:val="20"/>
                </w:rPr>
              </w:ins>
            </m:ctrlPr>
          </m:dPr>
          <m:e>
            <m:sSub>
              <m:sSubPr>
                <m:ctrlPr>
                  <w:ins w:id="109" w:author="qing laiyun" w:date="2024-05-16T13:08:00Z">
                    <w:rPr>
                      <w:rFonts w:ascii="Cambria Math" w:eastAsiaTheme="minorEastAsia" w:hAnsi="Cambria Math"/>
                      <w:color w:val="002060"/>
                      <w:szCs w:val="20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i</m:t>
                </m:r>
              </m:sub>
            </m:sSub>
            <m:d>
              <m:dPr>
                <m:ctrlPr>
                  <w:ins w:id="110" w:author="qing laiyun" w:date="2024-05-16T13:08:00Z">
                    <w:rPr>
                      <w:rFonts w:ascii="Cambria Math" w:eastAsiaTheme="minorEastAsia" w:hAnsi="Cambria Math"/>
                      <w:i/>
                      <w:color w:val="002060"/>
                      <w:szCs w:val="20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w</m:t>
                </m:r>
                <m:sSub>
                  <m:sSubPr>
                    <m:ctrlPr>
                      <w:ins w:id="111" w:author="qing laiyun" w:date="2024-05-16T13:08:00Z">
                        <w:rPr>
                          <w:rFonts w:ascii="Cambria Math" w:eastAsiaTheme="minorEastAsia" w:hAnsi="Cambria Math"/>
                          <w:i/>
                          <w:color w:val="002060"/>
                          <w:szCs w:val="20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206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2060"/>
            <w:szCs w:val="20"/>
          </w:rPr>
          <m:t>=0</m:t>
        </m:r>
      </m:oMath>
      <w:r w:rsidRPr="00CD6D37">
        <w:rPr>
          <w:rFonts w:ascii="Times New Roman" w:hAnsi="Times New Roman" w:cs="Times New Roman" w:hint="eastAsia"/>
          <w:color w:val="002060"/>
          <w:szCs w:val="20"/>
        </w:rPr>
        <w:t>，</w:t>
      </w:r>
      <m:oMath>
        <m:r>
          <w:rPr>
            <w:rFonts w:ascii="Cambria Math" w:hAnsi="Cambria Math"/>
            <w:color w:val="002060"/>
            <w:sz w:val="21"/>
            <w:szCs w:val="21"/>
          </w:rPr>
          <m:t>i=1</m:t>
        </m:r>
        <m:r>
          <w:rPr>
            <w:rFonts w:ascii="Cambria Math" w:hAnsi="Cambria Math" w:hint="eastAsia"/>
            <w:color w:val="002060"/>
            <w:sz w:val="21"/>
            <w:szCs w:val="21"/>
          </w:rPr>
          <m:t>，</m:t>
        </m:r>
        <m:r>
          <w:rPr>
            <w:rFonts w:ascii="Cambria Math" w:hAnsi="Cambria Math" w:hint="eastAsia"/>
            <w:color w:val="002060"/>
            <w:sz w:val="21"/>
            <w:szCs w:val="21"/>
          </w:rPr>
          <m:t>2</m:t>
        </m:r>
        <m:r>
          <w:rPr>
            <w:rFonts w:ascii="Cambria Math" w:hAnsi="Cambria Math" w:hint="eastAsia"/>
            <w:color w:val="002060"/>
            <w:sz w:val="21"/>
            <w:szCs w:val="21"/>
          </w:rPr>
          <m:t>，</m:t>
        </m:r>
        <m:r>
          <w:rPr>
            <w:rFonts w:ascii="Cambria Math" w:hAnsi="Cambria Math" w:hint="eastAsia"/>
            <w:color w:val="002060"/>
            <w:sz w:val="21"/>
            <w:szCs w:val="21"/>
          </w:rPr>
          <m:t>3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。</w:t>
      </w:r>
    </w:p>
    <w:p w14:paraId="5D6C1089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第</w:t>
      </w:r>
      <w:r w:rsidRPr="00CD6D37">
        <w:rPr>
          <w:rFonts w:ascii="Times New Roman" w:hAnsi="Times New Roman" w:cs="Times New Roman"/>
          <w:color w:val="002060"/>
          <w:sz w:val="21"/>
          <w:szCs w:val="21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个点和第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3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个点是</w:t>
      </w:r>
      <w:r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支持向量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，</w:t>
      </w:r>
      <m:oMath>
        <m:sSub>
          <m:sSubPr>
            <m:ctrlPr>
              <w:ins w:id="112" w:author="qing laiyun" w:date="2024-05-16T13:08:00Z">
                <w:rPr>
                  <w:rFonts w:ascii="Cambria Math" w:hAnsi="Cambria Math" w:hint="eastAsia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  <m:ctrlPr>
              <w:ins w:id="113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  <m:ctrlPr>
              <w:ins w:id="114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ub>
        </m:sSub>
        <m:r>
          <w:rPr>
            <w:rFonts w:ascii="Cambria Math" w:hAnsi="Cambria Math"/>
            <w:color w:val="002060"/>
            <w:sz w:val="21"/>
            <w:szCs w:val="21"/>
          </w:rPr>
          <m:t>=0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</w:t>
      </w:r>
      <m:oMath>
        <m:sSub>
          <m:sSubPr>
            <m:ctrlPr>
              <w:ins w:id="115" w:author="qing laiyun" w:date="2024-05-16T13:08:00Z">
                <w:rPr>
                  <w:rFonts w:ascii="Cambria Math" w:hAnsi="Cambria Math" w:hint="eastAsia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  <m:ctrlPr>
              <w:ins w:id="116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2</m:t>
            </m:r>
            <m:ctrlPr>
              <w:ins w:id="117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ub>
        </m:sSub>
        <m:r>
          <w:rPr>
            <w:rFonts w:ascii="Cambria Math" w:hAnsi="Cambria Math"/>
            <w:color w:val="002060"/>
            <w:sz w:val="21"/>
            <w:szCs w:val="21"/>
          </w:rPr>
          <m:t>=</m:t>
        </m:r>
        <m:sSub>
          <m:sSubPr>
            <m:ctrlPr>
              <w:ins w:id="118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/>
            <w:color w:val="002060"/>
            <w:sz w:val="21"/>
            <w:szCs w:val="21"/>
          </w:rPr>
          <m:t>≠0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：</w:t>
      </w:r>
    </w:p>
    <w:p w14:paraId="15C32F37" w14:textId="77777777" w:rsidR="006A0C53" w:rsidRPr="00CD6D37" w:rsidRDefault="006A0C53" w:rsidP="006A0C53">
      <w:pPr>
        <w:spacing w:line="360" w:lineRule="auto"/>
        <w:rPr>
          <w:rFonts w:ascii="Times New Roman" w:hAnsi="Times New Roman" w:cs="Times New Roman"/>
          <w:color w:val="002060"/>
          <w:spacing w:val="-6"/>
          <w:sz w:val="21"/>
          <w:szCs w:val="21"/>
        </w:rPr>
      </w:pPr>
      <m:oMath>
        <m:d>
          <m:dPr>
            <m:begChr m:val="{"/>
            <m:endChr m:val=""/>
            <m:ctrlPr>
              <w:ins w:id="119" w:author="qing laiyun" w:date="2024-05-16T13:08:00Z">
                <w:rPr>
                  <w:rFonts w:ascii="Cambria Math" w:hAnsi="Cambria Math" w:cs="Times New Roman"/>
                  <w:i/>
                  <w:color w:val="002060"/>
                  <w:spacing w:val="-6"/>
                  <w:sz w:val="21"/>
                  <w:szCs w:val="21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120" w:author="qing laiyun" w:date="2024-05-16T13:08:00Z">
                    <w:rPr>
                      <w:rFonts w:ascii="Cambria Math" w:hAnsi="Cambria Math" w:cs="Times New Roman"/>
                      <w:i/>
                      <w:color w:val="002060"/>
                      <w:spacing w:val="-6"/>
                      <w:sz w:val="21"/>
                      <w:szCs w:val="21"/>
                    </w:rPr>
                  </w:ins>
                </m:ctrlPr>
              </m:mPr>
              <m:mr>
                <m:e>
                  <m:sSub>
                    <m:sSubPr>
                      <m:ctrlPr>
                        <w:ins w:id="121" w:author="qing laiyun" w:date="2024-05-16T13:08:00Z"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ins w:id="122" w:author="qing laiyun" w:date="2024-05-16T13:08:00Z">
                          <w:rPr>
                            <w:rFonts w:ascii="Cambria Math" w:hAnsi="Cambria Math"/>
                            <w:i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23" w:author="qing laiyun" w:date="2024-05-16T13:08:00Z">
                              <w:rPr>
                                <w:rFonts w:ascii="Cambria Math" w:hAnsi="Cambria Math"/>
                                <w:i/>
                                <w:color w:val="002060"/>
                                <w:szCs w:val="20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  <w:sz w:val="21"/>
                      <w:szCs w:val="21"/>
                    </w:rPr>
                    <m:t>-1=0</m:t>
                  </m:r>
                </m:e>
              </m:mr>
              <m:mr>
                <m:e>
                  <m:sSub>
                    <m:sSubPr>
                      <m:ctrlPr>
                        <w:ins w:id="124" w:author="qing laiyun" w:date="2024-05-16T13:08:00Z"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ins w:id="125" w:author="qing laiyun" w:date="2024-05-16T13:08:00Z">
                          <w:rPr>
                            <w:rFonts w:ascii="Cambria Math" w:hAnsi="Cambria Math"/>
                            <w:i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26" w:author="qing laiyun" w:date="2024-05-16T13:08:00Z">
                              <w:rPr>
                                <w:rFonts w:ascii="Cambria Math" w:hAnsi="Cambria Math"/>
                                <w:i/>
                                <w:color w:val="002060"/>
                                <w:szCs w:val="20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  <w:sz w:val="21"/>
                      <w:szCs w:val="21"/>
                    </w:rPr>
                    <m:t>-1=0</m:t>
                  </m:r>
                </m:e>
              </m:mr>
            </m:m>
          </m:e>
        </m:d>
      </m:oMath>
      <w:r w:rsidRPr="00CD6D37">
        <w:rPr>
          <w:rFonts w:ascii="Times New Roman" w:hAnsi="Times New Roman" w:cs="Times New Roman" w:hint="eastAsia"/>
          <w:color w:val="002060"/>
          <w:spacing w:val="-6"/>
          <w:sz w:val="21"/>
          <w:szCs w:val="21"/>
        </w:rPr>
        <w:t xml:space="preserve"> </w:t>
      </w:r>
      <w:r w:rsidRPr="00CD6D37">
        <w:rPr>
          <w:rFonts w:ascii="Times New Roman" w:hAnsi="Times New Roman" w:cs="Times New Roman"/>
          <w:color w:val="002060"/>
          <w:spacing w:val="-6"/>
          <w:sz w:val="21"/>
          <w:szCs w:val="21"/>
        </w:rPr>
        <w:t xml:space="preserve">  </w:t>
      </w:r>
      <m:oMath>
        <m:r>
          <w:rPr>
            <w:rFonts w:ascii="Cambria Math" w:hAnsi="Cambria Math" w:cs="Times New Roman"/>
            <w:color w:val="002060"/>
            <w:sz w:val="21"/>
            <w:szCs w:val="21"/>
          </w:rPr>
          <m:t>⟹</m:t>
        </m:r>
        <m:r>
          <w:rPr>
            <w:rFonts w:ascii="Cambria Math" w:hAnsi="Cambria Math"/>
            <w:color w:val="002060"/>
            <w:sz w:val="21"/>
            <w:szCs w:val="21"/>
          </w:rPr>
          <m:t>2w=2</m:t>
        </m:r>
      </m:oMath>
    </w:p>
    <w:p w14:paraId="7BF7037B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  <w:color w:val="002060"/>
            <w:sz w:val="21"/>
            <w:szCs w:val="21"/>
          </w:rPr>
          <m:t>w=1</m:t>
        </m:r>
      </m:oMath>
      <w:r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，</w:t>
      </w:r>
      <m:oMath>
        <m:r>
          <w:rPr>
            <w:rFonts w:ascii="Cambria Math" w:hAnsi="Cambria Math" w:cs="Times New Roman"/>
            <w:color w:val="002060"/>
            <w:sz w:val="21"/>
            <w:szCs w:val="21"/>
            <w:shd w:val="clear" w:color="auto" w:fill="FFFFFF"/>
          </w:rPr>
          <m:t>b=0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</w:t>
      </w:r>
      <w:r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最大间隔超平面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为</w:t>
      </w:r>
      <m:oMath>
        <m:r>
          <w:rPr>
            <w:rFonts w:ascii="Cambria Math" w:hAnsi="Cambria Math"/>
            <w:color w:val="002060"/>
            <w:sz w:val="21"/>
            <w:szCs w:val="21"/>
          </w:rPr>
          <m:t>x=0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，</w:t>
      </w:r>
      <m:oMath>
        <m:f>
          <m:fPr>
            <m:ctrlPr>
              <w:ins w:id="127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2</m:t>
            </m:r>
          </m:den>
        </m:f>
        <m:sSup>
          <m:sSupPr>
            <m:ctrlPr>
              <w:ins w:id="128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2060"/>
            <w:sz w:val="21"/>
            <w:szCs w:val="21"/>
          </w:rPr>
          <m:t>=</m:t>
        </m:r>
        <m:f>
          <m:fPr>
            <m:ctrlPr>
              <w:ins w:id="129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2060"/>
            <w:sz w:val="21"/>
            <w:szCs w:val="21"/>
          </w:rPr>
          <m:t>&lt;</m:t>
        </m:r>
        <m:f>
          <m:fPr>
            <m:ctrlPr>
              <w:ins w:id="130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1"/>
                <w:szCs w:val="21"/>
              </w:rPr>
              <m:t>4</m:t>
            </m:r>
          </m:den>
        </m:f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。</w:t>
      </w:r>
    </w:p>
    <w:p w14:paraId="4E4D6FDB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但还需要验证</w:t>
      </w:r>
      <m:oMath>
        <m:sSub>
          <m:sSubPr>
            <m:ctrlPr>
              <w:ins w:id="131" w:author="qing laiyun" w:date="2024-05-16T13:08:00Z">
                <w:rPr>
                  <w:rFonts w:ascii="Cambria Math" w:eastAsiaTheme="minorEastAsia" w:hAnsi="Cambria Math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1</m:t>
            </m:r>
          </m:sub>
        </m:sSub>
        <m:d>
          <m:dPr>
            <m:ctrlPr>
              <w:ins w:id="132" w:author="qing laiyun" w:date="2024-05-16T13:08:00Z">
                <w:rPr>
                  <w:rFonts w:ascii="Cambria Math" w:eastAsiaTheme="minorEastAsia" w:hAnsi="Cambria Math"/>
                  <w:i/>
                  <w:color w:val="002060"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0"/>
              </w:rPr>
              <m:t>w</m:t>
            </m:r>
            <m:sSub>
              <m:sSubPr>
                <m:ctrlPr>
                  <w:ins w:id="133" w:author="qing laiyun" w:date="2024-05-16T13:08:00Z">
                    <w:rPr>
                      <w:rFonts w:ascii="Cambria Math" w:eastAsiaTheme="minorEastAsia" w:hAnsi="Cambria Math"/>
                      <w:i/>
                      <w:color w:val="002060"/>
                      <w:szCs w:val="20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206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+b</m:t>
            </m:r>
          </m:e>
        </m:d>
        <m:r>
          <w:rPr>
            <w:rFonts w:ascii="Cambria Math" w:eastAsiaTheme="minorEastAsia" w:hAnsi="Cambria Math"/>
            <w:color w:val="002060"/>
            <w:sz w:val="21"/>
            <w:szCs w:val="21"/>
          </w:rPr>
          <m:t>-1=</m:t>
        </m:r>
        <m:r>
          <w:rPr>
            <w:rFonts w:ascii="Cambria Math" w:hAnsi="Cambria Math" w:cs="Times New Roman"/>
            <w:color w:val="002060"/>
            <w:sz w:val="21"/>
            <w:szCs w:val="21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002060"/>
            <w:sz w:val="21"/>
            <w:szCs w:val="21"/>
          </w:rPr>
          <m:t>&gt;0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，满足约束条件，所以该解是最优解。</w:t>
      </w:r>
    </w:p>
    <w:p w14:paraId="0BC90D3D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</w:p>
    <w:p w14:paraId="3B0D871F" w14:textId="77777777" w:rsidR="006A0C53" w:rsidRPr="00CD6D37" w:rsidRDefault="006A0C53" w:rsidP="006A0C53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2060"/>
          <w:sz w:val="21"/>
          <w:szCs w:val="21"/>
          <w:shd w:val="clear" w:color="auto" w:fill="FFFFFF"/>
        </w:rPr>
        <w:t>方法三：</w:t>
      </w:r>
      <w:r w:rsidRPr="00CD6D37"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  <w:t>求解对偶问题</w:t>
      </w:r>
    </w:p>
    <w:p w14:paraId="11057F50" w14:textId="77777777" w:rsidR="006A0C53" w:rsidRDefault="006A0C53" w:rsidP="006A0C53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先求解</w:t>
      </w:r>
      <m:oMath>
        <m:sSup>
          <m:sSupPr>
            <m:ctrlPr>
              <w:ins w:id="134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α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，</w:t>
      </w:r>
      <m:oMath>
        <m:sSup>
          <m:sSupPr>
            <m:ctrlPr>
              <w:ins w:id="135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p>
          <m:sSupPr>
            <m:ctrlPr>
              <w:ins w:id="136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都与</w:t>
      </w:r>
      <m:oMath>
        <m:sSup>
          <m:sSupPr>
            <m:ctrlPr>
              <w:ins w:id="137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α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相关，得到了</w:t>
      </w:r>
      <m:oMath>
        <m:sSup>
          <m:sSupPr>
            <m:ctrlPr>
              <w:ins w:id="138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α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 </w:t>
      </w:r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也就求得了超平面参数</w:t>
      </w:r>
      <w:r w:rsidRPr="0094118D"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69"/>
      </w:tblGrid>
      <w:tr w:rsidR="006A0C53" w:rsidRPr="00DB2C65" w14:paraId="2FAE20E9" w14:textId="77777777" w:rsidTr="00125733">
        <w:trPr>
          <w:jc w:val="center"/>
        </w:trPr>
        <w:tc>
          <w:tcPr>
            <w:tcW w:w="1053" w:type="dxa"/>
          </w:tcPr>
          <w:p w14:paraId="1AF1EBBE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14:paraId="4DED9D08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6A0C53" w:rsidRPr="00DB2C65" w14:paraId="11688E8C" w14:textId="77777777" w:rsidTr="00125733">
        <w:trPr>
          <w:jc w:val="center"/>
        </w:trPr>
        <w:tc>
          <w:tcPr>
            <w:tcW w:w="1053" w:type="dxa"/>
          </w:tcPr>
          <w:p w14:paraId="46315ECA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69" w:type="dxa"/>
          </w:tcPr>
          <w:p w14:paraId="6F0E448C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6A0C53" w:rsidRPr="00DB2C65" w14:paraId="571398CD" w14:textId="77777777" w:rsidTr="00125733">
        <w:trPr>
          <w:trHeight w:val="461"/>
          <w:jc w:val="center"/>
        </w:trPr>
        <w:tc>
          <w:tcPr>
            <w:tcW w:w="1053" w:type="dxa"/>
          </w:tcPr>
          <w:p w14:paraId="733142AF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69" w:type="dxa"/>
          </w:tcPr>
          <w:p w14:paraId="43D82BC2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6A0C53" w:rsidRPr="00DB2C65" w14:paraId="3FD1A0AE" w14:textId="77777777" w:rsidTr="00125733">
        <w:trPr>
          <w:jc w:val="center"/>
        </w:trPr>
        <w:tc>
          <w:tcPr>
            <w:tcW w:w="1053" w:type="dxa"/>
          </w:tcPr>
          <w:p w14:paraId="25D9DCD2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69" w:type="dxa"/>
          </w:tcPr>
          <w:p w14:paraId="31F930CB" w14:textId="77777777" w:rsidR="006A0C53" w:rsidRPr="00DB2C65" w:rsidRDefault="006A0C53" w:rsidP="001257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</w:tr>
    </w:tbl>
    <w:p w14:paraId="680E113E" w14:textId="77777777" w:rsidR="006A0C53" w:rsidRDefault="006A0C53" w:rsidP="006A0C53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</w:p>
    <w:p w14:paraId="7EB87626" w14:textId="77777777" w:rsidR="006A0C53" w:rsidRDefault="006A0C53" w:rsidP="006A0C53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sz w:val="21"/>
          <w:szCs w:val="21"/>
        </w:rPr>
      </w:pPr>
      <m:oMath>
        <m:d>
          <m:dPr>
            <m:begChr m:val="〈"/>
            <m:endChr m:val="〉"/>
            <m:ctrlPr>
              <w:ins w:id="139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40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41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142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3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=9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143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44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45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14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=1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147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48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49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150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=1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</w:p>
    <w:p w14:paraId="05998EF6" w14:textId="77777777" w:rsidR="006A0C53" w:rsidRPr="00081F05" w:rsidRDefault="006A0C53" w:rsidP="006A0C53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  <m:oMath>
        <m:d>
          <m:dPr>
            <m:begChr m:val="〈"/>
            <m:endChr m:val="〉"/>
            <m:ctrlPr>
              <w:ins w:id="151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52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53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=3×1=3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154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55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56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=3×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=-3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157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58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159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=1×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=-1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</w:p>
    <w:p w14:paraId="6F0E3048" w14:textId="77777777" w:rsidR="006A0C53" w:rsidRPr="00450AF0" w:rsidRDefault="006A0C53" w:rsidP="006A0C53">
      <w:pPr>
        <w:pStyle w:val="a5"/>
        <w:shd w:val="clear" w:color="auto" w:fill="FFFFFF"/>
        <w:spacing w:before="0" w:beforeAutospacing="0" w:after="0" w:afterAutospacing="0"/>
        <w:ind w:right="144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w:rPr>
              <w:rFonts w:ascii="Cambria Math" w:hAnsi="Cambria Math" w:cs="Times New Roman" w:hint="eastAsia"/>
              <w:sz w:val="21"/>
              <w:szCs w:val="21"/>
            </w:rPr>
            <m:t>Q</m:t>
          </m:r>
          <m:d>
            <m:dPr>
              <m:ctrlPr>
                <w:ins w:id="160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161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162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163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nary>
            <m:naryPr>
              <m:chr m:val="∑"/>
              <m:limLoc m:val="subSup"/>
              <m:ctrlPr>
                <w:ins w:id="164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165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1"/>
              <w:szCs w:val="21"/>
            </w:rPr>
            <m:t>-  </m:t>
          </m:r>
          <m:f>
            <m:fPr>
              <m:ctrlPr>
                <w:ins w:id="16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ins w:id="16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nary>
                <m:naryPr>
                  <m:chr m:val="∑"/>
                  <m:limLoc m:val="subSup"/>
                  <m:ctrlPr>
                    <w:ins w:id="168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  <m:e>
                  <m:sSub>
                    <m:sSubPr>
                      <m:ctrlPr>
                        <w:ins w:id="169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170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  <m:sSub>
                    <m:sSubPr>
                      <m:ctrlPr>
                        <w:ins w:id="171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172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ins w:id="173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74" w:author="qing laiyun" w:date="2024-05-16T13:13:00Z">
                              <w:rPr>
                                <w:rFonts w:ascii="Cambria Math" w:hAnsi="Cambria Math" w:cs="Times New Roman"/>
                                <w:i/>
                                <w:color w:val="121212"/>
                                <w:sz w:val="21"/>
                                <w:szCs w:val="21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,</m:t>
                      </m:r>
                      <m:sSub>
                        <m:sSubPr>
                          <m:ctrlPr>
                            <w:ins w:id="175" w:author="qing laiyun" w:date="2024-05-16T13:13:00Z">
                              <w:rPr>
                                <w:rFonts w:ascii="Cambria Math" w:hAnsi="Cambria Math" w:cs="Times New Roman"/>
                                <w:i/>
                                <w:color w:val="121212"/>
                                <w:sz w:val="21"/>
                                <w:szCs w:val="21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E5F2DD9" w14:textId="77777777" w:rsidR="006A0C53" w:rsidRPr="00FF7BD6" w:rsidRDefault="006A0C53" w:rsidP="006A0C53">
      <w:pPr>
        <w:pStyle w:val="a5"/>
        <w:shd w:val="clear" w:color="auto" w:fill="FFFFFF"/>
        <w:spacing w:before="0" w:beforeAutospacing="0" w:after="0" w:afterAutospacing="0"/>
        <w:ind w:left="144" w:right="144" w:firstLineChars="500" w:firstLine="1050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                    = </m:t>
          </m:r>
          <m:sSub>
            <m:sSubPr>
              <m:ctrlPr>
                <w:ins w:id="17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>
            <m:sSubPr>
              <m:ctrlPr>
                <w:ins w:id="17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>
            <m:sSubPr>
              <m:ctrlPr>
                <w:ins w:id="178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d>
            <m:dPr>
              <m:ctrlPr>
                <w:ins w:id="179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f>
                <m:fPr>
                  <m:ctrlPr>
                    <w:ins w:id="180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ins w:id="181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f>
                <m:fPr>
                  <m:ctrlPr>
                    <w:ins w:id="182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ins w:id="183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f>
                <m:fPr>
                  <m:ctrlPr>
                    <w:ins w:id="18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  <m:sSubSup>
                <m:sSubSupPr>
                  <m:ctrlPr>
                    <w:ins w:id="185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+3</m:t>
              </m:r>
              <m:sSub>
                <m:sSubPr>
                  <m:ctrlPr>
                    <w:ins w:id="186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ins w:id="187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+3</m:t>
              </m:r>
              <m:sSub>
                <m:sSubPr>
                  <m:ctrlPr>
                    <w:ins w:id="188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ins w:id="189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b>
                <m:sSubPr>
                  <m:ctrlPr>
                    <w:ins w:id="190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ins w:id="191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</m:sSub>
            </m:e>
          </m:d>
        </m:oMath>
      </m:oMathPara>
    </w:p>
    <w:p w14:paraId="746EA2B0" w14:textId="77777777" w:rsidR="006A0C53" w:rsidRPr="00FF7BD6" w:rsidRDefault="006A0C53" w:rsidP="006A0C53">
      <w:pPr>
        <w:pStyle w:val="a5"/>
        <w:shd w:val="clear" w:color="auto" w:fill="FFFFFF"/>
        <w:spacing w:before="0" w:beforeAutospacing="0" w:after="0" w:afterAutospacing="0"/>
        <w:ind w:left="144" w:right="144" w:firstLine="714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s.t.</m:t>
          </m:r>
          <m:r>
            <w:rPr>
              <w:rFonts w:ascii="Cambria Math" w:hAnsi="Cambria Math"/>
              <w:sz w:val="21"/>
              <w:szCs w:val="21"/>
            </w:rPr>
            <m:t xml:space="preserve">  </m:t>
          </m:r>
          <m:sSub>
            <m:sSubPr>
              <m:ctrlPr>
                <w:ins w:id="192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ins w:id="193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ins w:id="194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5364375E" w14:textId="77777777" w:rsidR="006A0C53" w:rsidRPr="00FF7BD6" w:rsidRDefault="006A0C53" w:rsidP="006A0C53">
      <w:pPr>
        <w:pStyle w:val="a5"/>
        <w:shd w:val="clear" w:color="auto" w:fill="FFFFFF"/>
        <w:spacing w:before="0" w:beforeAutospacing="0" w:after="0" w:afterAutospacing="0"/>
        <w:ind w:left="144" w:right="144" w:firstLineChars="450" w:firstLine="945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 xml:space="preserve">        </m:t>
          </m:r>
          <m:sSub>
            <m:sSubPr>
              <m:ctrlPr>
                <w:ins w:id="19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kern w:val="2"/>
              <w:sz w:val="21"/>
              <w:szCs w:val="21"/>
            </w:rPr>
            <m:t>≥</m:t>
          </m:r>
          <m:r>
            <w:rPr>
              <w:rFonts w:ascii="Cambria Math" w:hAnsi="Cambria Math" w:cs="Times New Roman"/>
              <w:sz w:val="21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，</m:t>
          </m:r>
          <m:r>
            <w:rPr>
              <w:rFonts w:ascii="Cambria Math" w:hAnsi="Cambria Math" w:cs="Times New Roman"/>
              <w:sz w:val="21"/>
              <w:szCs w:val="21"/>
            </w:rPr>
            <m:t>i=1,…,3</m:t>
          </m:r>
        </m:oMath>
      </m:oMathPara>
    </w:p>
    <w:p w14:paraId="46ACEDAF" w14:textId="77777777" w:rsidR="006A0C53" w:rsidRDefault="006A0C53" w:rsidP="006A0C53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由</w:t>
      </w:r>
      <m:oMath>
        <m:sSub>
          <m:sSubPr>
            <m:ctrlPr>
              <w:ins w:id="19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19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198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sz w:val="21"/>
          <w:szCs w:val="21"/>
        </w:rPr>
        <w:t>，得到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将</w:t>
      </w:r>
      <m:oMath>
        <m:sSub>
          <m:sSubPr>
            <m:ctrlPr>
              <w:ins w:id="199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ins w:id="200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201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，将其代入目标函数</w:t>
      </w:r>
    </w:p>
    <w:p w14:paraId="732738EC" w14:textId="77777777" w:rsidR="006A0C53" w:rsidRPr="004452C0" w:rsidRDefault="006A0C53" w:rsidP="006A0C53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1"/>
              <w:szCs w:val="21"/>
            </w:rPr>
            <m:t>Q</m:t>
          </m:r>
          <m:d>
            <m:dPr>
              <m:ctrlPr>
                <w:ins w:id="202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203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204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 </m:t>
          </m:r>
          <m: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hAnsi="Cambria Math" w:cs="Times New Roman"/>
              <w:sz w:val="21"/>
              <w:szCs w:val="21"/>
            </w:rPr>
            <m:t>2</m:t>
          </m:r>
          <m:sSub>
            <m:sSubPr>
              <m:ctrlPr>
                <w:ins w:id="20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+2</m:t>
          </m:r>
          <m:sSub>
            <m:sSubPr>
              <m:ctrlPr>
                <w:ins w:id="20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-8</m:t>
          </m:r>
          <m:sSubSup>
            <m:sSubSupPr>
              <m:ctrlPr>
                <w:ins w:id="20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-2</m:t>
          </m:r>
          <m:sSubSup>
            <m:sSubSupPr>
              <m:ctrlPr>
                <w:ins w:id="208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-8</m:t>
          </m:r>
          <m:sSub>
            <m:sSubPr>
              <m:ctrlPr>
                <w:ins w:id="209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ins w:id="210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</m:oMath>
      </m:oMathPara>
    </w:p>
    <w:p w14:paraId="42BFBA95" w14:textId="77777777" w:rsidR="006A0C53" w:rsidRPr="00FF7BD6" w:rsidRDefault="006A0C53" w:rsidP="006A0C53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ins w:id="211" w:author="qing laiyun" w:date="2024-05-16T13:13:00Z">
                  <w:rPr>
                    <w:rFonts w:ascii="Cambria Math" w:hAnsi="Cambria Math" w:cs="Times New Roman"/>
                    <w:i/>
                    <w:spacing w:val="-6"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212" w:author="qing laiyun" w:date="2024-05-16T13:13:00Z">
                      <w:rPr>
                        <w:rFonts w:ascii="Cambria Math" w:hAnsi="Cambria Math" w:cs="Times New Roman"/>
                        <w:i/>
                        <w:spacing w:val="-6"/>
                        <w:sz w:val="21"/>
                        <w:szCs w:val="21"/>
                      </w:rPr>
                    </w:ins>
                  </m:ctrlPr>
                </m:mPr>
                <m:mr>
                  <m:e>
                    <m:f>
                      <m:fPr>
                        <m:ctrlPr>
                          <w:ins w:id="213" w:author="qing laiyun" w:date="2024-05-16T13:13:00Z">
                            <w:rPr>
                              <w:rFonts w:ascii="Cambria Math" w:hAnsi="Cambria Math" w:cs="Times New Roman"/>
                              <w:i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sz w:val="21"/>
                            <w:szCs w:val="21"/>
                          </w:rPr>
                          <m:t>Q</m:t>
                        </m:r>
                        <m:d>
                          <m:dPr>
                            <m:ctrlPr>
                              <w:ins w:id="214" w:author="qing laiyun" w:date="2024-05-16T13:13:00Z"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215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ins w:id="216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ins w:id="217" w:author="qing laiyun" w:date="2024-05-16T13:13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pacing w:val="-6"/>
                        <w:sz w:val="21"/>
                        <w:szCs w:val="21"/>
                      </w:rPr>
                      <m:t>=2-16</m:t>
                    </m:r>
                    <m:sSub>
                      <m:sSubPr>
                        <m:ctrlPr>
                          <w:ins w:id="218" w:author="qing laiyun" w:date="2024-05-16T13:13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-8</m:t>
                    </m:r>
                    <m:sSub>
                      <m:sSubPr>
                        <m:ctrlPr>
                          <w:ins w:id="219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ins w:id="220" w:author="qing laiyun" w:date="2024-05-16T13:13:00Z">
                            <w:rPr>
                              <w:rFonts w:ascii="Cambria Math" w:hAnsi="Cambria Math" w:cs="Times New Roman"/>
                              <w:i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sz w:val="21"/>
                            <w:szCs w:val="21"/>
                          </w:rPr>
                          <m:t>Q</m:t>
                        </m:r>
                        <m:d>
                          <m:dPr>
                            <m:ctrlPr>
                              <w:ins w:id="221" w:author="qing laiyun" w:date="2024-05-16T13:13:00Z"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222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ins w:id="223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ins w:id="224" w:author="qing laiyun" w:date="2024-05-16T13:13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pacing w:val="-6"/>
                        <w:sz w:val="21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2-4</m:t>
                    </m:r>
                    <m:sSub>
                      <m:sSubPr>
                        <m:ctrlPr>
                          <w:ins w:id="225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pacing w:val="-6"/>
                        <w:sz w:val="21"/>
                        <w:szCs w:val="21"/>
                      </w:rPr>
                      <m:t>8</m:t>
                    </m:r>
                    <m:sSub>
                      <m:sSubPr>
                        <m:ctrlPr>
                          <w:ins w:id="226" w:author="qing laiyun" w:date="2024-05-16T13:13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=0</m:t>
                    </m:r>
                  </m:e>
                </m:mr>
              </m:m>
            </m:e>
          </m:d>
        </m:oMath>
      </m:oMathPara>
    </w:p>
    <w:p w14:paraId="5065C1EA" w14:textId="77777777" w:rsidR="006A0C53" w:rsidRDefault="006A0C53" w:rsidP="006A0C53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因此</w:t>
      </w:r>
      <m:oMath>
        <m:sSub>
          <m:sSubPr>
            <m:ctrlPr>
              <w:ins w:id="22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2α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228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sz w:val="21"/>
          <w:szCs w:val="21"/>
        </w:rPr>
        <w:t>，得到</w:t>
      </w:r>
      <m:oMath>
        <m:sSub>
          <m:sSubPr>
            <m:ctrlPr>
              <w:ins w:id="229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=-</m:t>
        </m:r>
        <m:r>
          <w:rPr>
            <w:rFonts w:ascii="Cambria Math" w:hAnsi="Cambria Math" w:cs="Times New Roman"/>
            <w:sz w:val="21"/>
            <w:szCs w:val="21"/>
          </w:rPr>
          <m:t>2</m:t>
        </m:r>
        <m:sSub>
          <m:sSubPr>
            <m:ctrlPr>
              <w:ins w:id="230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。</w:t>
      </w:r>
    </w:p>
    <w:p w14:paraId="6ACD1B67" w14:textId="77777777" w:rsidR="006A0C53" w:rsidRDefault="006A0C53" w:rsidP="006A0C53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又由于</w:t>
      </w:r>
      <m:oMath>
        <m:sSub>
          <m:sSubPr>
            <m:ctrlPr>
              <w:ins w:id="231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sz w:val="21"/>
            <w:szCs w:val="21"/>
          </w:rPr>
          <m:t>≥</m:t>
        </m:r>
        <m:r>
          <w:rPr>
            <w:rFonts w:ascii="Cambria Math" w:hAnsi="Cambria Math" w:cs="Times New Roman"/>
            <w:sz w:val="21"/>
            <w:szCs w:val="21"/>
          </w:rPr>
          <m:t>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232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，</m:t>
        </m:r>
        <m:sSub>
          <m:sSubPr>
            <m:ctrlPr>
              <w:ins w:id="233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不能是不同符号，所以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极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大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值不在边界内而是在边界上，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需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分别考虑</w:t>
      </w:r>
      <m:oMath>
        <m:sSub>
          <m:sSubPr>
            <m:ctrlPr>
              <w:ins w:id="234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ins w:id="23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4452C0">
        <w:rPr>
          <w:rFonts w:ascii="Times New Roman" w:hAnsi="Times New Roman" w:cs="Times New Roman"/>
          <w:spacing w:val="-6"/>
          <w:sz w:val="21"/>
          <w:szCs w:val="21"/>
        </w:rPr>
        <w:t>为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 0 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的情况</w:t>
      </w:r>
      <w:r w:rsidRPr="004452C0">
        <w:rPr>
          <w:rFonts w:ascii="Times New Roman" w:hAnsi="Times New Roman" w:cs="Times New Roman" w:hint="eastAsia"/>
          <w:spacing w:val="-6"/>
          <w:sz w:val="21"/>
          <w:szCs w:val="21"/>
        </w:rPr>
        <w:t>：</w:t>
      </w:r>
    </w:p>
    <w:p w14:paraId="59A11FC0" w14:textId="77777777" w:rsidR="006A0C53" w:rsidRPr="00975148" w:rsidRDefault="006A0C53" w:rsidP="006A0C53">
      <w:pPr>
        <w:pStyle w:val="a3"/>
        <w:numPr>
          <w:ilvl w:val="0"/>
          <w:numId w:val="9"/>
        </w:numPr>
        <w:topLinePunct/>
        <w:spacing w:before="126"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m:oMath>
        <m:sSub>
          <m:sSubPr>
            <m:ctrlPr>
              <w:ins w:id="23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 w:rsidRPr="00975148">
        <w:rPr>
          <w:rFonts w:ascii="Times New Roman" w:hAnsi="Times New Roman" w:cs="Times New Roman" w:hint="eastAsia"/>
          <w:spacing w:val="-6"/>
          <w:sz w:val="21"/>
          <w:szCs w:val="21"/>
        </w:rPr>
        <w:t>，</w:t>
      </w:r>
      <m:oMath>
        <m:r>
          <w:rPr>
            <w:rFonts w:ascii="Cambria Math" w:hAnsi="Cambria Math" w:cs="Times New Roman"/>
            <w:sz w:val="21"/>
            <w:szCs w:val="21"/>
          </w:rPr>
          <m:t>2-4</m:t>
        </m:r>
        <m:sSub>
          <m:sSubPr>
            <m:ctrlPr>
              <w:ins w:id="237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238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39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240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41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,</m:t>
        </m:r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242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</m:t>
            </m:r>
            <m:f>
              <m:fPr>
                <m:ctrlPr>
                  <w:ins w:id="243" w:author="qing laiyun" w:date="2024-05-16T13:13:00Z">
                    <w:rPr>
                      <w:rFonts w:ascii="Cambria Math" w:eastAsia="宋体" w:hAnsi="Cambria Math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pacing w:val="-6"/>
            <w:sz w:val="21"/>
            <w:szCs w:val="21"/>
          </w:rPr>
          <m:t>=</m:t>
        </m:r>
        <m:f>
          <m:fPr>
            <m:ctrlPr>
              <w:ins w:id="244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；</w:t>
      </w:r>
    </w:p>
    <w:p w14:paraId="154BE0CB" w14:textId="77777777" w:rsidR="006A0C53" w:rsidRPr="00975148" w:rsidRDefault="006A0C53" w:rsidP="006A0C53">
      <w:pPr>
        <w:pStyle w:val="a3"/>
        <w:numPr>
          <w:ilvl w:val="0"/>
          <w:numId w:val="9"/>
        </w:numPr>
        <w:topLinePunct/>
        <w:spacing w:before="126" w:line="360" w:lineRule="auto"/>
        <w:ind w:firstLineChars="0"/>
        <w:rPr>
          <w:rFonts w:ascii="Times New Roman" w:hAnsi="Times New Roman" w:cs="Times New Roman"/>
          <w:spacing w:val="-6"/>
          <w:sz w:val="21"/>
          <w:szCs w:val="21"/>
        </w:rPr>
      </w:pPr>
      <m:oMath>
        <m:sSub>
          <m:sSubPr>
            <m:ctrlPr>
              <w:ins w:id="245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r>
          <w:rPr>
            <w:rFonts w:ascii="Cambria Math" w:hAnsi="Cambria Math" w:cs="Times New Roman"/>
            <w:spacing w:val="-6"/>
            <w:sz w:val="21"/>
            <w:szCs w:val="21"/>
          </w:rPr>
          <m:t>2-16</m:t>
        </m:r>
        <m:sSub>
          <m:sSubPr>
            <m:ctrlPr>
              <w:ins w:id="24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247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48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249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50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,</m:t>
        </m:r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251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252" w:author="qing laiyun" w:date="2024-05-16T13:13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8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>,0</m:t>
            </m:r>
          </m:e>
        </m:d>
        <m:r>
          <w:rPr>
            <w:rFonts w:ascii="Cambria Math" w:hAnsi="Cambria Math" w:cs="Times New Roman"/>
            <w:spacing w:val="-6"/>
            <w:sz w:val="21"/>
            <w:szCs w:val="21"/>
          </w:rPr>
          <m:t>=</m:t>
        </m:r>
        <m:f>
          <m:fPr>
            <m:ctrlPr>
              <w:ins w:id="253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。</w:t>
      </w:r>
    </w:p>
    <w:p w14:paraId="1AFB8FA2" w14:textId="77777777" w:rsidR="006A0C53" w:rsidRDefault="006A0C53" w:rsidP="006A0C53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综上两种情况，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</m:oMath>
      <w:r>
        <w:rPr>
          <w:rFonts w:ascii="Times New Roman" w:hAnsi="Times New Roman" w:cs="Times New Roman" w:hint="eastAsia"/>
          <w:sz w:val="21"/>
          <w:szCs w:val="21"/>
        </w:rPr>
        <w:t>的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极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大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值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为</w:t>
      </w:r>
      <m:oMath>
        <m:f>
          <m:fPr>
            <m:ctrlPr>
              <w:ins w:id="254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，对应的</w:t>
      </w:r>
      <m:oMath>
        <m:sSub>
          <m:sSubPr>
            <m:ctrlPr>
              <w:ins w:id="255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25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57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258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259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。</w:t>
      </w:r>
    </w:p>
    <w:p w14:paraId="3FC2030F" w14:textId="77777777" w:rsidR="006A0C53" w:rsidRDefault="006A0C53" w:rsidP="006A0C53">
      <w:pPr>
        <w:spacing w:line="360" w:lineRule="auto"/>
        <w:ind w:firstLine="420"/>
        <w:rPr>
          <w:rFonts w:ascii="Times New Roman" w:hAnsi="Times New Roman" w:cs="Times New Roman"/>
          <w:spacing w:val="-6"/>
          <w:sz w:val="21"/>
          <w:szCs w:val="21"/>
        </w:rPr>
      </w:pPr>
      <w:r w:rsidRPr="00FA61C5">
        <w:rPr>
          <w:rFonts w:ascii="Times New Roman" w:hAnsi="Times New Roman" w:cs="Times New Roman"/>
          <w:spacing w:val="-6"/>
          <w:sz w:val="21"/>
          <w:szCs w:val="21"/>
        </w:rPr>
        <w:t>通过拉格朗日乘子的特点就可以知道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260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b>
          <m:sSubPr>
            <m:ctrlPr>
              <w:ins w:id="261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3</m:t>
            </m:r>
          </m:sub>
        </m:sSub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为支持向量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（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因为</w:t>
      </w:r>
      <m:oMath>
        <m:sSub>
          <m:sSubPr>
            <m:ctrlPr>
              <w:ins w:id="262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≠0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263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≠0</m:t>
        </m:r>
      </m:oMath>
      <w:r>
        <w:rPr>
          <w:rFonts w:ascii="Times New Roman" w:hAnsi="Times New Roman" w:cs="Times New Roman" w:hint="eastAsia"/>
          <w:spacing w:val="-6"/>
          <w:sz w:val="21"/>
          <w:szCs w:val="21"/>
        </w:rPr>
        <w:t>）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所以约束条件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r>
          <w:rPr>
            <w:rFonts w:ascii="Cambria Math" w:hAnsi="Cambria Math"/>
            <w:sz w:val="21"/>
            <w:szCs w:val="21"/>
          </w:rPr>
          <m:t>3</m:t>
        </m:r>
        <m:sSub>
          <m:sSubPr>
            <m:ctrlPr>
              <w:ins w:id="264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+3</m:t>
        </m:r>
        <m:sSub>
          <m:sSubPr>
            <m:ctrlPr>
              <w:ins w:id="26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+b=1</m:t>
        </m:r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，</w:t>
      </w:r>
      <m:oMath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26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26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-b=1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所以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268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b>
          <m:sSubPr>
            <m:ctrlPr>
              <w:ins w:id="269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3</m:t>
            </m:r>
          </m:sub>
        </m:sSub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为是在间隔边界上的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。</w:t>
      </w:r>
    </w:p>
    <w:p w14:paraId="10FC1BB0" w14:textId="77777777" w:rsidR="006A0C53" w:rsidRPr="00975148" w:rsidRDefault="006A0C53" w:rsidP="006A0C53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 w:rsidRPr="00FA61C5">
        <w:rPr>
          <w:rFonts w:ascii="Times New Roman" w:hAnsi="Times New Roman" w:cs="Times New Roman"/>
          <w:spacing w:val="-6"/>
          <w:sz w:val="21"/>
          <w:szCs w:val="21"/>
        </w:rPr>
        <w:t>然后再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代入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p>
          <m:sSupPr>
            <m:ctrlPr>
              <w:ins w:id="270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p>
          <m:sSupPr>
            <m:ctrlPr>
              <w:ins w:id="271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的计算公式，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求得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：</w:t>
      </w:r>
    </w:p>
    <w:p w14:paraId="32BEDC1F" w14:textId="77777777" w:rsidR="006A0C53" w:rsidRPr="00242707" w:rsidRDefault="006A0C53" w:rsidP="006A0C53">
      <w:pPr>
        <w:spacing w:line="360" w:lineRule="auto"/>
        <w:ind w:firstLineChars="200" w:firstLine="420"/>
        <w:rPr>
          <w:rFonts w:ascii="Times New Roman" w:hAnsi="Times New Roman" w:cs="Times New Roman"/>
          <w:spacing w:val="-6"/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ins w:id="272" w:author="qing laiyun" w:date="2024-05-16T13:13:00Z">
                  <w:rPr>
                    <w:rFonts w:ascii="Cambria Math" w:hAnsi="Cambria Math" w:cs="Times New Roman"/>
                    <w:i/>
                    <w:color w:val="121212"/>
                    <w:sz w:val="21"/>
                    <w:szCs w:val="21"/>
                    <w:shd w:val="clear" w:color="auto" w:fill="FFFFFF"/>
                  </w:rPr>
                </w:ins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121212"/>
              <w:sz w:val="21"/>
              <w:szCs w:val="21"/>
              <w:shd w:val="clear" w:color="auto" w:fill="FFFFFF"/>
            </w:rPr>
            <m:t>=</m:t>
          </m:r>
          <m:nary>
            <m:naryPr>
              <m:chr m:val="∑"/>
              <m:limLoc m:val="subSup"/>
              <m:ctrlPr>
                <w:ins w:id="273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27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275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276" w:author="qing laiyun" w:date="2024-05-16T13:13:00Z">
                      <w:rPr>
                        <w:rFonts w:ascii="Cambria Math" w:hAnsi="Cambria Math" w:cs="Times New Roman"/>
                        <w:i/>
                        <w:color w:val="121212"/>
                        <w:sz w:val="21"/>
                        <w:szCs w:val="21"/>
                        <w:shd w:val="clear" w:color="auto" w:fill="FFFFFF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12121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ins w:id="277" w:author="qing laiyun" w:date="2024-05-16T13:13:00Z">
                  <w:rPr>
                    <w:rFonts w:ascii="Cambria Math" w:eastAsia="宋体" w:hAnsi="Cambria Math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×1-</m:t>
          </m:r>
          <m:f>
            <m:fPr>
              <m:ctrlPr>
                <w:ins w:id="278" w:author="qing laiyun" w:date="2024-05-16T13:13:00Z">
                  <w:rPr>
                    <w:rFonts w:ascii="Cambria Math" w:eastAsia="宋体" w:hAnsi="Cambria Math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=1</m:t>
          </m:r>
        </m:oMath>
      </m:oMathPara>
    </w:p>
    <w:p w14:paraId="5F0F590B" w14:textId="77777777" w:rsidR="006A0C53" w:rsidRPr="00242707" w:rsidRDefault="006A0C53" w:rsidP="006A0C53">
      <w:pPr>
        <w:spacing w:line="360" w:lineRule="auto"/>
        <w:ind w:firstLineChars="200" w:firstLine="420"/>
        <w:rPr>
          <w:rFonts w:ascii="Times New Roman" w:hAnsi="Times New Roman" w:cs="Times New Roman"/>
          <w:spacing w:val="-6"/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ins w:id="279" w:author="qing laiyun" w:date="2024-05-16T13:13:00Z">
                  <w:rPr>
                    <w:rFonts w:ascii="Cambria Math" w:hAnsi="Cambria Math" w:cs="Times New Roman"/>
                    <w:i/>
                    <w:color w:val="121212"/>
                    <w:sz w:val="21"/>
                    <w:szCs w:val="21"/>
                    <w:shd w:val="clear" w:color="auto" w:fill="FFFFFF"/>
                  </w:rPr>
                </w:ins>
              </m:ctrlPr>
            </m:sSupPr>
            <m:e>
              <m:r>
                <w:rPr>
                  <w:rFonts w:ascii="Cambria Math" w:hAnsi="Cambria Math" w:cs="Times New Roman" w:hint="eastAsia"/>
                  <w:color w:val="121212"/>
                  <w:sz w:val="21"/>
                  <w:szCs w:val="21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121212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ins w:id="280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nary>
            <m:naryPr>
              <m:chr m:val="∑"/>
              <m:limLoc m:val="subSup"/>
              <m:ctrlPr>
                <w:ins w:id="281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282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283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d>
                <m:dPr>
                  <m:begChr m:val="〈"/>
                  <m:endChr m:val="〉"/>
                  <m:ctrlPr>
                    <w:ins w:id="28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dPr>
                <m:e>
                  <m:sSub>
                    <m:sSubPr>
                      <m:ctrlPr>
                        <w:ins w:id="285" w:author="qing laiyun" w:date="2024-05-16T13:13:00Z">
                          <w:rPr>
                            <w:rFonts w:ascii="Cambria Math" w:hAnsi="Cambria Math" w:cs="Times New Roman"/>
                            <w:i/>
                            <w:color w:val="121212"/>
                            <w:sz w:val="21"/>
                            <w:szCs w:val="21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color w:val="121212"/>
                      <w:sz w:val="21"/>
                      <w:szCs w:val="21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ins w:id="286" w:author="qing laiyun" w:date="2024-05-16T13:13:00Z">
                          <w:rPr>
                            <w:rFonts w:ascii="Cambria Math" w:hAnsi="Cambria Math" w:cs="Times New Roman"/>
                            <w:i/>
                            <w:color w:val="121212"/>
                            <w:sz w:val="21"/>
                            <w:szCs w:val="21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=1-</m:t>
          </m:r>
          <m:d>
            <m:dPr>
              <m:ctrlPr>
                <w:ins w:id="28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f>
                <m:fPr>
                  <m:ctrlPr>
                    <w:ins w:id="288" w:author="qing laiyun" w:date="2024-05-16T13:13:00Z">
                      <w:rPr>
                        <w:rFonts w:ascii="Cambria Math" w:eastAsia="宋体" w:hAnsi="Cambria Math"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×1-</m:t>
              </m:r>
              <m:f>
                <m:fPr>
                  <m:ctrlPr>
                    <w:ins w:id="289" w:author="qing laiyun" w:date="2024-05-16T13:13:00Z">
                      <w:rPr>
                        <w:rFonts w:ascii="Cambria Math" w:eastAsia="宋体" w:hAnsi="Cambria Math"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=0</m:t>
          </m:r>
        </m:oMath>
      </m:oMathPara>
    </w:p>
    <w:p w14:paraId="6AD7D548" w14:textId="77777777" w:rsidR="006A0C53" w:rsidRDefault="006A0C53" w:rsidP="006A0C53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结果同原问题求解相同。</w:t>
      </w:r>
    </w:p>
    <w:p w14:paraId="5A5AB11F" w14:textId="77777777" w:rsidR="006A0C53" w:rsidRPr="00DB2C65" w:rsidRDefault="006A0C53" w:rsidP="0029303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1"/>
          <w:szCs w:val="21"/>
        </w:rPr>
      </w:pPr>
    </w:p>
    <w:p w14:paraId="5F14537E" w14:textId="5B092E71" w:rsidR="00061E7E" w:rsidRPr="00DB2C65" w:rsidRDefault="00061E7E" w:rsidP="001671A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软间隔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通过引入松弛变量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nor/>
          </m:rPr>
          <w:rPr>
            <w:rFonts w:asciiTheme="minorEastAsia" w:hAnsiTheme="minorEastAsia"/>
            <w:sz w:val="21"/>
            <w:szCs w:val="21"/>
          </w:rPr>
          <m:t>≥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来放松优化约束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DB2C65">
        <w:rPr>
          <w:rFonts w:ascii="Times New Roman" w:eastAsia="宋体" w:hAnsi="Times New Roman" w:cs="Times New Roman"/>
          <w:sz w:val="21"/>
          <w:szCs w:val="21"/>
        </w:rPr>
        <w:t>允许在分类中出现错误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DB2C65">
        <w:rPr>
          <w:rFonts w:ascii="Times New Roman" w:eastAsia="宋体" w:hAnsi="Times New Roman" w:cs="Times New Roman"/>
          <w:sz w:val="21"/>
          <w:szCs w:val="21"/>
        </w:rPr>
        <w:t>原始形式的</w:t>
      </w:r>
      <w:r w:rsidR="005E1B7A">
        <w:rPr>
          <w:rFonts w:ascii="Times New Roman" w:eastAsia="宋体" w:hAnsi="Times New Roman" w:cs="Times New Roman" w:hint="eastAsia"/>
          <w:sz w:val="21"/>
          <w:szCs w:val="21"/>
        </w:rPr>
        <w:t>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如下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14:paraId="31A99F71" w14:textId="77777777" w:rsidR="00061E7E" w:rsidRPr="00DB2C65" w:rsidRDefault="00A236FB" w:rsidP="00061E7E">
      <w:pPr>
        <w:ind w:firstLine="400"/>
        <w:rPr>
          <w:sz w:val="21"/>
          <w:szCs w:val="21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  <w:sz w:val="21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  <m:r>
                <w:rPr>
                  <w:rFonts w:ascii="Cambria Math" w:hAnsi="Cambria Math"/>
                  <w:sz w:val="21"/>
                  <w:szCs w:val="21"/>
                </w:rPr>
                <m:t>,b</m:t>
              </m:r>
            </m:lim>
          </m:limLow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481C5033" w14:textId="6AB0A600" w:rsidR="0012192F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s.t. 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</m:e>
          </m:d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1-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23DFCF" w14:textId="2AB46A5D" w:rsidR="00061E7E" w:rsidRPr="00DB2C65" w:rsidRDefault="00A236FB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0,i=1,...,N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B06B87" w14:textId="1E0644DB" w:rsidR="00061E7E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以下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说法是否正确？并给出</w:t>
      </w:r>
      <w:r w:rsidRPr="00DB2C65">
        <w:rPr>
          <w:rFonts w:ascii="Times New Roman" w:eastAsia="宋体" w:hAnsi="Times New Roman" w:cs="Times New Roman"/>
          <w:sz w:val="21"/>
          <w:szCs w:val="21"/>
        </w:rPr>
        <w:t>理由。</w:t>
      </w:r>
    </w:p>
    <w:p w14:paraId="4EFC8359" w14:textId="6DCE731F" w:rsidR="00061E7E" w:rsidRPr="006A0C53" w:rsidRDefault="00061E7E" w:rsidP="006A0C53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A0C53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6A0C53">
        <w:rPr>
          <w:rFonts w:ascii="Times New Roman" w:eastAsia="宋体" w:hAnsi="Times New Roman" w:cs="Times New Roman"/>
          <w:sz w:val="21"/>
          <w:szCs w:val="21"/>
        </w:rPr>
        <w:t>倾向于减少训练误差。</w:t>
      </w:r>
    </w:p>
    <w:p w14:paraId="4D94228D" w14:textId="3EE45767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答：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正确，高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给出错误分类实例惩罚更高，导致错误分类更少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。</w:t>
      </w:r>
    </w:p>
    <w:p w14:paraId="49D34BB4" w14:textId="77777777" w:rsidR="006A0C53" w:rsidRPr="006A0C53" w:rsidRDefault="006A0C53" w:rsidP="006A0C53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06858057" w14:textId="409BEF7E" w:rsidR="006A0C53" w:rsidRDefault="00061E7E" w:rsidP="006A0C53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A0C53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6A0C53">
        <w:rPr>
          <w:rFonts w:ascii="Times New Roman" w:eastAsia="宋体" w:hAnsi="Times New Roman" w:cs="Times New Roman"/>
          <w:sz w:val="21"/>
          <w:szCs w:val="21"/>
        </w:rPr>
        <w:t>往往会降低</w:t>
      </w:r>
      <w:r w:rsidR="00027824" w:rsidRPr="006A0C53">
        <w:rPr>
          <w:rFonts w:ascii="Times New Roman" w:eastAsia="宋体" w:hAnsi="Times New Roman" w:cs="Times New Roman" w:hint="eastAsia"/>
          <w:sz w:val="21"/>
          <w:szCs w:val="21"/>
        </w:rPr>
        <w:t>间隔</w:t>
      </w:r>
    </w:p>
    <w:p w14:paraId="12AB5CF9" w14:textId="72E9C7C8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答：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正确。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高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导致更少的错误分类，并且通常需要更小的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来减少错误分类</w:t>
      </w:r>
    </w:p>
    <w:p w14:paraId="20EA94EC" w14:textId="77777777" w:rsidR="006A0C53" w:rsidRPr="006A0C53" w:rsidRDefault="006A0C53" w:rsidP="006A0C53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552C42D5" w14:textId="2BB086DC" w:rsidR="00027824" w:rsidRPr="006A0C53" w:rsidRDefault="00027824" w:rsidP="006A0C53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A0C53">
        <w:rPr>
          <w:rFonts w:ascii="Times New Roman" w:eastAsia="宋体" w:hAnsi="Times New Roman" w:cs="Times New Roman" w:hint="eastAsia"/>
          <w:sz w:val="21"/>
          <w:szCs w:val="21"/>
        </w:rPr>
        <w:t>硬间隔</w:t>
      </w:r>
      <w:r w:rsidR="00061E7E" w:rsidRPr="006A0C53">
        <w:rPr>
          <w:rFonts w:ascii="Times New Roman" w:eastAsia="宋体" w:hAnsi="Times New Roman" w:cs="Times New Roman"/>
          <w:sz w:val="21"/>
          <w:szCs w:val="21"/>
        </w:rPr>
        <w:t>SVM</w:t>
      </w:r>
      <w:r w:rsidR="00061E7E" w:rsidRPr="006A0C53">
        <w:rPr>
          <w:rFonts w:ascii="Times New Roman" w:eastAsia="宋体" w:hAnsi="Times New Roman" w:cs="Times New Roman"/>
          <w:sz w:val="21"/>
          <w:szCs w:val="21"/>
        </w:rPr>
        <w:t>是超参数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="00061E7E" w:rsidRPr="006A0C53">
        <w:rPr>
          <w:rFonts w:ascii="Times New Roman" w:eastAsia="宋体" w:hAnsi="Times New Roman" w:cs="Times New Roman"/>
          <w:sz w:val="21"/>
          <w:szCs w:val="21"/>
        </w:rPr>
        <w:t>设置为</w:t>
      </w:r>
      <w:r w:rsidRPr="006A0C53">
        <w:rPr>
          <w:rFonts w:ascii="Times New Roman" w:eastAsia="宋体" w:hAnsi="Times New Roman" w:cs="Times New Roman" w:hint="eastAsia"/>
          <w:sz w:val="21"/>
          <w:szCs w:val="21"/>
        </w:rPr>
        <w:t>0</w:t>
      </w:r>
      <w:r w:rsidR="00061E7E" w:rsidRPr="006A0C53">
        <w:rPr>
          <w:rFonts w:ascii="Times New Roman" w:eastAsia="宋体" w:hAnsi="Times New Roman" w:cs="Times New Roman"/>
          <w:sz w:val="21"/>
          <w:szCs w:val="21"/>
        </w:rPr>
        <w:t>的软</w:t>
      </w:r>
      <w:r w:rsidRPr="006A0C53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="00061E7E" w:rsidRPr="006A0C53">
        <w:rPr>
          <w:rFonts w:ascii="Times New Roman" w:eastAsia="宋体" w:hAnsi="Times New Roman" w:cs="Times New Roman"/>
          <w:sz w:val="21"/>
          <w:szCs w:val="21"/>
        </w:rPr>
        <w:t>的特殊情况。</w:t>
      </w:r>
    </w:p>
    <w:p w14:paraId="19BFD26C" w14:textId="77777777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答：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错误，它是具有无限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的软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，因此不允许错误分类</w:t>
      </w:r>
    </w:p>
    <w:p w14:paraId="73822287" w14:textId="77777777" w:rsidR="006A0C53" w:rsidRPr="006A0C53" w:rsidRDefault="006A0C53" w:rsidP="006A0C53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7B39D1A4" w14:textId="77777777" w:rsidR="00027824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="00027824"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B2C65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往往会降低对异常值的敏感性。</w:t>
      </w:r>
    </w:p>
    <w:p w14:paraId="16662DE2" w14:textId="21CFFDE1" w:rsidR="006A0C53" w:rsidRPr="00293260" w:rsidRDefault="006A0C53" w:rsidP="006A0C5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错误，增加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会增加对异常值的敏感性，因为错误分类的实例会受到更高的惩罚。</w:t>
      </w:r>
    </w:p>
    <w:p w14:paraId="1855B312" w14:textId="4139FAE7" w:rsidR="001671A4" w:rsidRPr="006A0C53" w:rsidRDefault="001671A4" w:rsidP="00061E7E">
      <w:pPr>
        <w:rPr>
          <w:rFonts w:ascii="Times New Roman" w:eastAsia="宋体" w:hAnsi="Times New Roman" w:cs="Times New Roman"/>
          <w:sz w:val="21"/>
          <w:szCs w:val="21"/>
        </w:rPr>
      </w:pPr>
    </w:p>
    <w:p w14:paraId="685B45DC" w14:textId="77777777" w:rsidR="006A0C53" w:rsidRPr="00DB2C65" w:rsidRDefault="006A0C53" w:rsidP="00061E7E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42535263" w14:textId="77777777" w:rsidR="002927C6" w:rsidRDefault="002927C6" w:rsidP="002927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假设</w:t>
      </w:r>
      <w:r>
        <w:rPr>
          <w:rFonts w:ascii="Times New Roman" w:eastAsia="宋体" w:hAnsi="Times New Roman" w:cs="Times New Roman" w:hint="eastAsia"/>
          <w:sz w:val="21"/>
          <w:szCs w:val="21"/>
        </w:rPr>
        <w:t>我们采用不同的验证集划分方式：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10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</w:t>
      </w:r>
      <w:r>
        <w:rPr>
          <w:rFonts w:ascii="Times New Roman" w:eastAsia="宋体" w:hAnsi="Times New Roman" w:cs="Times New Roman" w:hint="eastAsia"/>
          <w:sz w:val="21"/>
          <w:szCs w:val="21"/>
        </w:rPr>
        <w:t>、留一交叉验证、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单次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Pr="006D3AC7">
        <w:rPr>
          <w:rFonts w:ascii="Times New Roman" w:eastAsia="宋体" w:hAnsi="Times New Roman" w:cs="Times New Roman"/>
          <w:sz w:val="21"/>
          <w:szCs w:val="21"/>
        </w:rPr>
        <w:t>0%/30%</w:t>
      </w:r>
      <w:r>
        <w:rPr>
          <w:rFonts w:ascii="Times New Roman" w:eastAsia="宋体" w:hAnsi="Times New Roman" w:cs="Times New Roman" w:hint="eastAsia"/>
          <w:sz w:val="21"/>
          <w:szCs w:val="21"/>
        </w:rPr>
        <w:t>的训练集</w:t>
      </w:r>
      <w:r>
        <w:rPr>
          <w:rFonts w:ascii="Times New Roman" w:eastAsia="宋体" w:hAnsi="Times New Roman" w:cs="Times New Roman"/>
          <w:sz w:val="21"/>
          <w:szCs w:val="21"/>
        </w:rPr>
        <w:t>/</w:t>
      </w:r>
      <w:r>
        <w:rPr>
          <w:rFonts w:ascii="Times New Roman" w:eastAsia="宋体" w:hAnsi="Times New Roman" w:cs="Times New Roman" w:hint="eastAsia"/>
          <w:sz w:val="21"/>
          <w:szCs w:val="21"/>
        </w:rPr>
        <w:t>验证集划</w:t>
      </w:r>
      <w:r w:rsidRPr="006D3AC7">
        <w:rPr>
          <w:rFonts w:ascii="Times New Roman" w:eastAsia="宋体" w:hAnsi="Times New Roman" w:cs="Times New Roman"/>
          <w:sz w:val="21"/>
          <w:szCs w:val="21"/>
        </w:rPr>
        <w:t>分。</w:t>
      </w:r>
    </w:p>
    <w:p w14:paraId="118C6B0C" w14:textId="434B5FD4" w:rsidR="002927C6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 w:hint="eastAsia"/>
          <w:sz w:val="21"/>
          <w:szCs w:val="21"/>
        </w:rPr>
        <w:t>不同的验证集划分方式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会对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模型性能</w:t>
      </w:r>
      <w:r w:rsidRPr="006D3AC7">
        <w:rPr>
          <w:rFonts w:ascii="Times New Roman" w:eastAsia="宋体" w:hAnsi="Times New Roman" w:cs="Times New Roman"/>
          <w:sz w:val="21"/>
          <w:szCs w:val="21"/>
        </w:rPr>
        <w:t>产生什么影响？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（如训练误差、泛化误差）</w:t>
      </w:r>
    </w:p>
    <w:p w14:paraId="0C89666A" w14:textId="0E2AABB4" w:rsidR="00A236FB" w:rsidRPr="008635AC" w:rsidRDefault="00A236FB" w:rsidP="00A236FB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答：从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2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折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交叉验证、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10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折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交叉验证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、留一交叉验证，训练样本数目越来越多，得到的训练误差和泛化误差更接近采用所有数据训练模型时的性能。</w:t>
      </w:r>
    </w:p>
    <w:p w14:paraId="229A17A2" w14:textId="77777777" w:rsidR="00A236FB" w:rsidRPr="006A0C53" w:rsidRDefault="00A236FB" w:rsidP="006A0C53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52F35EFC" w14:textId="1609DEE7" w:rsidR="002927C6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哪种方式得到的验证误差会提供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在</w:t>
      </w:r>
      <w:r w:rsidRPr="006D3AC7">
        <w:rPr>
          <w:rFonts w:ascii="Times New Roman" w:eastAsia="宋体" w:hAnsi="Times New Roman" w:cs="Times New Roman"/>
          <w:sz w:val="21"/>
          <w:szCs w:val="21"/>
        </w:rPr>
        <w:t>“</w:t>
      </w:r>
      <w:r>
        <w:rPr>
          <w:rFonts w:ascii="Times New Roman" w:eastAsia="宋体" w:hAnsi="Times New Roman" w:cs="Times New Roman" w:hint="eastAsia"/>
          <w:sz w:val="21"/>
          <w:szCs w:val="21"/>
        </w:rPr>
        <w:t>未见过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的测试集</w:t>
      </w:r>
      <w:r w:rsidRPr="006D3AC7">
        <w:rPr>
          <w:rFonts w:ascii="Times New Roman" w:eastAsia="宋体" w:hAnsi="Times New Roman" w:cs="Times New Roman"/>
          <w:sz w:val="21"/>
          <w:szCs w:val="21"/>
        </w:rPr>
        <w:t>”</w:t>
      </w:r>
      <w:r>
        <w:rPr>
          <w:rFonts w:ascii="Times New Roman" w:eastAsia="宋体" w:hAnsi="Times New Roman" w:cs="Times New Roman" w:hint="eastAsia"/>
          <w:sz w:val="21"/>
          <w:szCs w:val="21"/>
        </w:rPr>
        <w:t>上误差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的最佳</w:t>
      </w:r>
      <w:r>
        <w:rPr>
          <w:rFonts w:ascii="Times New Roman" w:eastAsia="宋体" w:hAnsi="Times New Roman" w:cs="Times New Roman" w:hint="eastAsia"/>
          <w:sz w:val="21"/>
          <w:szCs w:val="21"/>
        </w:rPr>
        <w:t>近似</w:t>
      </w:r>
      <w:r w:rsidRPr="006D3AC7">
        <w:rPr>
          <w:rFonts w:ascii="Times New Roman" w:eastAsia="宋体" w:hAnsi="Times New Roman" w:cs="Times New Roman"/>
          <w:sz w:val="21"/>
          <w:szCs w:val="21"/>
        </w:rPr>
        <w:t>？</w:t>
      </w:r>
    </w:p>
    <w:p w14:paraId="20988073" w14:textId="77777777" w:rsidR="00A236FB" w:rsidRPr="00A236FB" w:rsidRDefault="00A236FB" w:rsidP="00A236FB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答：一般而言，留一交叉验证的验证误差是测试误差的好估计，但留一交叉验证需要重复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N</m:t>
        </m:r>
      </m:oMath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次的模型训练，每次训练的训练数据多，运行成本高。（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N</m:t>
        </m:r>
      </m:oMath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为数据集中的样本数目）</w:t>
      </w:r>
    </w:p>
    <w:p w14:paraId="55EDF273" w14:textId="77777777" w:rsidR="00A236FB" w:rsidRPr="00A236FB" w:rsidRDefault="00A236FB" w:rsidP="00A236FB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5D8FC927" w14:textId="032C0DAF" w:rsidR="002927C6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原始数据集有多大</w:t>
      </w:r>
      <w:r>
        <w:rPr>
          <w:rFonts w:ascii="Times New Roman" w:eastAsia="宋体" w:hAnsi="Times New Roman" w:cs="Times New Roman" w:hint="eastAsia"/>
          <w:sz w:val="21"/>
          <w:szCs w:val="21"/>
        </w:rPr>
        <w:t>有影响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吗？对于一个非常大或非常小的数据集，你会得到不同的</w:t>
      </w:r>
      <w:r>
        <w:rPr>
          <w:rFonts w:ascii="Times New Roman" w:eastAsia="宋体" w:hAnsi="Times New Roman" w:cs="Times New Roman" w:hint="eastAsia"/>
          <w:sz w:val="21"/>
          <w:szCs w:val="21"/>
        </w:rPr>
        <w:t>结论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</w:t>
      </w:r>
    </w:p>
    <w:p w14:paraId="6504DF99" w14:textId="77777777" w:rsidR="00A236FB" w:rsidRPr="008635AC" w:rsidRDefault="00A236FB" w:rsidP="00A236FB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原始数据集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大小有影响。对非常大的数据集，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上述方法会得到的相似的结果。但一般选择单次留出验证集的方式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只需训练一次模型，运行成本低，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此时训练数据充分，验证集也足够多，验证误差为测试误差的很好估计；对非常小的数据集，留一交叉验证才能得到足够多的训练数据，此时验证误差是测试误差的较好估计。</w:t>
      </w:r>
    </w:p>
    <w:p w14:paraId="17B7C245" w14:textId="77777777" w:rsidR="00A236FB" w:rsidRPr="00A236FB" w:rsidRDefault="00A236FB" w:rsidP="00A236FB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7024D4AD" w14:textId="77777777" w:rsidR="002927C6" w:rsidRPr="006D3AC7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就计算而言，哪</w:t>
      </w:r>
      <w:r>
        <w:rPr>
          <w:rFonts w:ascii="Times New Roman" w:eastAsia="宋体" w:hAnsi="Times New Roman" w:cs="Times New Roman" w:hint="eastAsia"/>
          <w:sz w:val="21"/>
          <w:szCs w:val="21"/>
        </w:rPr>
        <w:t>种方式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最快？</w:t>
      </w:r>
    </w:p>
    <w:p w14:paraId="13FC41CD" w14:textId="77777777" w:rsidR="00A236FB" w:rsidRPr="00A236FB" w:rsidRDefault="00A236FB" w:rsidP="00A236FB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答：单次的</w:t>
      </w: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7</w:t>
      </w:r>
      <w:r w:rsidRPr="00A236FB">
        <w:rPr>
          <w:rFonts w:ascii="Times New Roman" w:eastAsia="宋体" w:hAnsi="Times New Roman" w:cs="Times New Roman"/>
          <w:color w:val="002060"/>
          <w:sz w:val="21"/>
          <w:szCs w:val="21"/>
        </w:rPr>
        <w:t>0%/30%</w:t>
      </w: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的训练集</w:t>
      </w:r>
      <w:r w:rsidRPr="00A236FB">
        <w:rPr>
          <w:rFonts w:ascii="Times New Roman" w:eastAsia="宋体" w:hAnsi="Times New Roman" w:cs="Times New Roman"/>
          <w:color w:val="002060"/>
          <w:sz w:val="21"/>
          <w:szCs w:val="21"/>
        </w:rPr>
        <w:t>/</w:t>
      </w: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验证集划</w:t>
      </w:r>
      <w:r w:rsidRPr="00A236FB">
        <w:rPr>
          <w:rFonts w:ascii="Times New Roman" w:eastAsia="宋体" w:hAnsi="Times New Roman" w:cs="Times New Roman"/>
          <w:color w:val="002060"/>
          <w:sz w:val="21"/>
          <w:szCs w:val="21"/>
        </w:rPr>
        <w:t>分</w:t>
      </w:r>
      <w:r w:rsidRPr="00A236FB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最快。</w:t>
      </w:r>
    </w:p>
    <w:p w14:paraId="4FFFE62F" w14:textId="77777777" w:rsidR="002927C6" w:rsidRPr="00A236FB" w:rsidRDefault="002927C6" w:rsidP="002927C6">
      <w:pPr>
        <w:rPr>
          <w:rFonts w:ascii="Times New Roman" w:eastAsia="宋体" w:hAnsi="Times New Roman" w:cs="Times New Roman"/>
          <w:sz w:val="21"/>
          <w:szCs w:val="21"/>
        </w:rPr>
      </w:pPr>
    </w:p>
    <w:p w14:paraId="2D2367D6" w14:textId="77777777" w:rsidR="002927C6" w:rsidRPr="002927C6" w:rsidRDefault="002927C6">
      <w:pPr>
        <w:rPr>
          <w:rFonts w:ascii="Times New Roman" w:eastAsia="宋体" w:hAnsi="Times New Roman" w:cs="Times New Roman"/>
          <w:sz w:val="21"/>
          <w:szCs w:val="21"/>
        </w:rPr>
      </w:pPr>
    </w:p>
    <w:sectPr w:rsidR="002927C6" w:rsidRPr="002927C6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harterB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BE4817"/>
    <w:multiLevelType w:val="hybridMultilevel"/>
    <w:tmpl w:val="C90C6B18"/>
    <w:lvl w:ilvl="0" w:tplc="7D60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237932"/>
    <w:multiLevelType w:val="hybridMultilevel"/>
    <w:tmpl w:val="FDB487EC"/>
    <w:lvl w:ilvl="0" w:tplc="7EB0B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D6C61"/>
    <w:multiLevelType w:val="hybridMultilevel"/>
    <w:tmpl w:val="D37027F6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801836"/>
    <w:multiLevelType w:val="hybridMultilevel"/>
    <w:tmpl w:val="F57C266C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3F5C04"/>
    <w:multiLevelType w:val="hybridMultilevel"/>
    <w:tmpl w:val="6548EB90"/>
    <w:lvl w:ilvl="0" w:tplc="E868736C">
      <w:start w:val="2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5C80219"/>
    <w:multiLevelType w:val="multilevel"/>
    <w:tmpl w:val="478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D1272"/>
    <w:multiLevelType w:val="multilevel"/>
    <w:tmpl w:val="C314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ng laiyun">
    <w15:presenceInfo w15:providerId="Windows Live" w15:userId="a4d3987901811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D"/>
    <w:rsid w:val="00027824"/>
    <w:rsid w:val="00061E7E"/>
    <w:rsid w:val="0012192F"/>
    <w:rsid w:val="001445AD"/>
    <w:rsid w:val="001671A4"/>
    <w:rsid w:val="00186CA5"/>
    <w:rsid w:val="002927C6"/>
    <w:rsid w:val="00293034"/>
    <w:rsid w:val="00294E9F"/>
    <w:rsid w:val="00425C17"/>
    <w:rsid w:val="0045381D"/>
    <w:rsid w:val="004D6067"/>
    <w:rsid w:val="004D68A7"/>
    <w:rsid w:val="005E1B7A"/>
    <w:rsid w:val="00633DAD"/>
    <w:rsid w:val="006915BF"/>
    <w:rsid w:val="006A0C53"/>
    <w:rsid w:val="009258BF"/>
    <w:rsid w:val="0093725B"/>
    <w:rsid w:val="00941D8D"/>
    <w:rsid w:val="00A236FB"/>
    <w:rsid w:val="00A304AF"/>
    <w:rsid w:val="00A554EF"/>
    <w:rsid w:val="00AE7708"/>
    <w:rsid w:val="00B04A33"/>
    <w:rsid w:val="00B26458"/>
    <w:rsid w:val="00B43065"/>
    <w:rsid w:val="00B46529"/>
    <w:rsid w:val="00B56DB0"/>
    <w:rsid w:val="00BB39B7"/>
    <w:rsid w:val="00C4017F"/>
    <w:rsid w:val="00D346A1"/>
    <w:rsid w:val="00DA3781"/>
    <w:rsid w:val="00DA4B43"/>
    <w:rsid w:val="00DB2C65"/>
    <w:rsid w:val="00E3280C"/>
    <w:rsid w:val="00E671EA"/>
    <w:rsid w:val="00F1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3E8C"/>
  <w15:chartTrackingRefBased/>
  <w15:docId w15:val="{18518EDA-5BCB-9243-823F-1225AC66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AD"/>
    <w:pPr>
      <w:widowControl w:val="0"/>
      <w:jc w:val="both"/>
    </w:pPr>
    <w:rPr>
      <w:sz w:val="24"/>
      <w14:ligatures w14:val="none"/>
    </w:rPr>
  </w:style>
  <w:style w:type="paragraph" w:styleId="2">
    <w:name w:val="heading 2"/>
    <w:basedOn w:val="a"/>
    <w:link w:val="20"/>
    <w:uiPriority w:val="9"/>
    <w:qFormat/>
    <w:rsid w:val="00DA4B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AD"/>
    <w:pPr>
      <w:ind w:firstLineChars="200" w:firstLine="420"/>
    </w:pPr>
  </w:style>
  <w:style w:type="table" w:styleId="1">
    <w:name w:val="Grid Table 1 Light"/>
    <w:basedOn w:val="a1"/>
    <w:uiPriority w:val="46"/>
    <w:rsid w:val="001445AD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1445AD"/>
    <w:rPr>
      <w:color w:val="666666"/>
    </w:rPr>
  </w:style>
  <w:style w:type="paragraph" w:styleId="a5">
    <w:name w:val="Normal (Web)"/>
    <w:basedOn w:val="a"/>
    <w:uiPriority w:val="99"/>
    <w:unhideWhenUsed/>
    <w:rsid w:val="00AE7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onica-widget">
    <w:name w:val="monica-widget"/>
    <w:basedOn w:val="a0"/>
    <w:rsid w:val="0093725B"/>
  </w:style>
  <w:style w:type="paragraph" w:customStyle="1" w:styleId="ordinary-output">
    <w:name w:val="ordinary-output"/>
    <w:basedOn w:val="a"/>
    <w:rsid w:val="0093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Hyperlink"/>
    <w:basedOn w:val="a0"/>
    <w:uiPriority w:val="99"/>
    <w:semiHidden/>
    <w:unhideWhenUsed/>
    <w:rsid w:val="00DA4B4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A4B4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athjaxsvg">
    <w:name w:val="mathjax_svg"/>
    <w:basedOn w:val="a0"/>
    <w:rsid w:val="00DA4B43"/>
  </w:style>
  <w:style w:type="character" w:customStyle="1" w:styleId="mjxassistivemathml">
    <w:name w:val="mjx_assistive_mathml"/>
    <w:basedOn w:val="a0"/>
    <w:rsid w:val="00DA4B43"/>
  </w:style>
  <w:style w:type="character" w:customStyle="1" w:styleId="tex2jaxignore">
    <w:name w:val="tex2jax_ignore"/>
    <w:basedOn w:val="a0"/>
    <w:rsid w:val="00DA4B43"/>
  </w:style>
  <w:style w:type="character" w:customStyle="1" w:styleId="30">
    <w:name w:val="标题 3 字符"/>
    <w:basedOn w:val="a0"/>
    <w:link w:val="3"/>
    <w:uiPriority w:val="9"/>
    <w:semiHidden/>
    <w:rsid w:val="00DA4B43"/>
    <w:rPr>
      <w:b/>
      <w:bCs/>
      <w:sz w:val="32"/>
      <w:szCs w:val="32"/>
      <w14:ligatures w14:val="none"/>
    </w:rPr>
  </w:style>
  <w:style w:type="table" w:styleId="a7">
    <w:name w:val="Table Grid"/>
    <w:basedOn w:val="a1"/>
    <w:uiPriority w:val="39"/>
    <w:rsid w:val="00DA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ext-empty-paragraph">
    <w:name w:val="ztext-empty-paragraph"/>
    <w:basedOn w:val="a"/>
    <w:rsid w:val="00A3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42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8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Microsoft Office User</cp:lastModifiedBy>
  <cp:revision>4</cp:revision>
  <dcterms:created xsi:type="dcterms:W3CDTF">2025-01-02T13:12:00Z</dcterms:created>
  <dcterms:modified xsi:type="dcterms:W3CDTF">2025-01-02T13:21:00Z</dcterms:modified>
</cp:coreProperties>
</file>